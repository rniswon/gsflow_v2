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B00" w14:textId="77777777" w:rsidR="00B16D41" w:rsidRDefault="00B16D41" w:rsidP="00B16D41">
      <w:pPr>
        <w:pStyle w:val="Default"/>
      </w:pPr>
    </w:p>
    <w:p w14:paraId="4246D4AA" w14:textId="5782EE40" w:rsidR="00B16D41" w:rsidRPr="00557C51" w:rsidRDefault="00571F6B" w:rsidP="00B16D41">
      <w:pPr>
        <w:pStyle w:val="Default"/>
        <w:jc w:val="center"/>
        <w:rPr>
          <w:sz w:val="18"/>
          <w:szCs w:val="18"/>
        </w:rPr>
      </w:pPr>
      <w:r w:rsidRPr="00571F6B">
        <w:rPr>
          <w:b/>
          <w:bCs/>
          <w:sz w:val="28"/>
          <w:szCs w:val="28"/>
        </w:rPr>
        <w:t xml:space="preserve">Version 2.3.0 of GSFLOW—Coupled </w:t>
      </w:r>
      <w:proofErr w:type="gramStart"/>
      <w:r w:rsidRPr="00571F6B">
        <w:rPr>
          <w:b/>
          <w:bCs/>
          <w:sz w:val="28"/>
          <w:szCs w:val="28"/>
        </w:rPr>
        <w:t>Ground-Water</w:t>
      </w:r>
      <w:proofErr w:type="gramEnd"/>
      <w:r w:rsidRPr="00571F6B">
        <w:rPr>
          <w:b/>
          <w:bCs/>
          <w:sz w:val="28"/>
          <w:szCs w:val="28"/>
        </w:rPr>
        <w:t xml:space="preserve"> and Surface-Water Flow Model Based on the Integration of the Precipitation-Runoff Modeling System (PRMS) and the Modular Ground-Water Flow Model (MODFLOW)</w:t>
      </w:r>
    </w:p>
    <w:p w14:paraId="51CD0FFC" w14:textId="336E2640" w:rsidR="00B16D41" w:rsidRPr="00117343" w:rsidRDefault="00571F6B" w:rsidP="00196415">
      <w:pPr>
        <w:pStyle w:val="Default"/>
        <w:jc w:val="center"/>
      </w:pPr>
      <w:r>
        <w:rPr>
          <w:b/>
          <w:bCs/>
        </w:rPr>
        <w:t>January 30</w:t>
      </w:r>
      <w:r w:rsidR="00B16D41" w:rsidRPr="00117343">
        <w:rPr>
          <w:b/>
          <w:bCs/>
        </w:rPr>
        <w:t>, 202</w:t>
      </w:r>
      <w:r>
        <w:rPr>
          <w:b/>
          <w:bCs/>
        </w:rPr>
        <w:t>3</w:t>
      </w:r>
    </w:p>
    <w:p w14:paraId="26AD2C40" w14:textId="77777777" w:rsidR="00196415" w:rsidRPr="00196415" w:rsidRDefault="00196415" w:rsidP="00196415">
      <w:pPr>
        <w:pStyle w:val="Default"/>
        <w:jc w:val="center"/>
        <w:rPr>
          <w:sz w:val="23"/>
          <w:szCs w:val="23"/>
        </w:rPr>
      </w:pPr>
    </w:p>
    <w:p w14:paraId="22912192" w14:textId="77777777" w:rsidR="00224D9F" w:rsidRDefault="00224D9F" w:rsidP="00981912">
      <w:pPr>
        <w:pStyle w:val="Default"/>
        <w:jc w:val="center"/>
        <w:rPr>
          <w:rFonts w:ascii="Source Sans Pro" w:hAnsi="Source Sans Pro" w:cstheme="minorBidi"/>
          <w:b/>
          <w:bCs/>
          <w:color w:val="212529"/>
          <w:sz w:val="21"/>
          <w:szCs w:val="21"/>
          <w:shd w:val="clear" w:color="auto" w:fill="F5F5F5"/>
        </w:rPr>
      </w:pPr>
      <w:hyperlink r:id="rId7" w:history="1">
        <w:r w:rsidRPr="00224D9F">
          <w:rPr>
            <w:rFonts w:ascii="Source Sans Pro" w:hAnsi="Source Sans Pro" w:cstheme="minorBidi"/>
            <w:b/>
            <w:bCs/>
            <w:color w:val="007BFF"/>
            <w:sz w:val="21"/>
            <w:szCs w:val="21"/>
            <w:u w:val="single"/>
          </w:rPr>
          <w:t>https://doi.org/10.5066/P9UY8G6L</w:t>
        </w:r>
      </w:hyperlink>
    </w:p>
    <w:p w14:paraId="3627B284" w14:textId="01F4ACAD" w:rsidR="00981912" w:rsidRPr="00571F6B" w:rsidRDefault="00981912" w:rsidP="00981912">
      <w:pPr>
        <w:pStyle w:val="Default"/>
        <w:jc w:val="center"/>
        <w:rPr>
          <w:color w:val="auto"/>
          <w:sz w:val="23"/>
          <w:szCs w:val="23"/>
        </w:rPr>
      </w:pPr>
      <w:r w:rsidRPr="00571F6B">
        <w:rPr>
          <w:color w:val="auto"/>
          <w:sz w:val="23"/>
          <w:szCs w:val="23"/>
        </w:rPr>
        <w:t>IP-</w:t>
      </w:r>
      <w:r w:rsidR="00571F6B" w:rsidRPr="00571F6B">
        <w:rPr>
          <w:color w:val="auto"/>
          <w:sz w:val="23"/>
          <w:szCs w:val="23"/>
        </w:rPr>
        <w:t>147367</w:t>
      </w:r>
    </w:p>
    <w:p w14:paraId="47631A05" w14:textId="77777777" w:rsidR="00981912" w:rsidRDefault="00981912" w:rsidP="00196415">
      <w:pPr>
        <w:pStyle w:val="Default"/>
        <w:tabs>
          <w:tab w:val="center" w:pos="4680"/>
          <w:tab w:val="left" w:pos="7590"/>
        </w:tabs>
        <w:rPr>
          <w:rFonts w:ascii="Source Sans Pro" w:hAnsi="Source Sans Pro" w:cs="Source Sans Pro"/>
          <w:sz w:val="23"/>
          <w:szCs w:val="23"/>
        </w:rPr>
      </w:pP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89862B8"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This version is based on MODFLOW-NWT version 1.</w:t>
      </w:r>
      <w:r w:rsidR="00B85088">
        <w:rPr>
          <w:rFonts w:ascii="Times New Roman" w:hAnsi="Times New Roman" w:cs="Times New Roman"/>
        </w:rPr>
        <w:t>3</w:t>
      </w:r>
      <w:r w:rsidRPr="006651BD">
        <w:rPr>
          <w:rFonts w:ascii="Times New Roman" w:hAnsi="Times New Roman" w:cs="Times New Roman"/>
        </w:rPr>
        <w:t>.0, MODFLOW-2005 version 1.12.0, and PRMS version 5.2.</w:t>
      </w:r>
      <w:r w:rsidR="00B85088">
        <w:rPr>
          <w:rFonts w:ascii="Times New Roman" w:hAnsi="Times New Roman" w:cs="Times New Roman"/>
        </w:rPr>
        <w:t>2</w:t>
      </w:r>
      <w:r w:rsidRPr="006651BD">
        <w:rPr>
          <w:rFonts w:ascii="Times New Roman" w:hAnsi="Times New Roman" w:cs="Times New Roman"/>
        </w:rPr>
        <w:t xml:space="preserve">. </w:t>
      </w:r>
    </w:p>
    <w:p w14:paraId="55D281AC" w14:textId="07C57B4E" w:rsidR="006651BD" w:rsidRDefault="006651BD" w:rsidP="00557C51">
      <w:pPr>
        <w:pStyle w:val="Default"/>
        <w:rPr>
          <w:rFonts w:ascii="Times New Roman" w:hAnsi="Times New Roman" w:cs="Times New Roman"/>
        </w:rPr>
      </w:pPr>
    </w:p>
    <w:p w14:paraId="71400DA4" w14:textId="12392F79" w:rsidR="00190643" w:rsidRDefault="00D03BCF" w:rsidP="00557C51">
      <w:pPr>
        <w:spacing w:after="0"/>
        <w:rPr>
          <w:sz w:val="24"/>
          <w:szCs w:val="24"/>
        </w:rPr>
      </w:pPr>
      <w:bookmarkStart w:id="0" w:name="_Hlk88221781"/>
      <w:r w:rsidRPr="00D03BCF">
        <w:rPr>
          <w:sz w:val="24"/>
          <w:szCs w:val="24"/>
        </w:rPr>
        <w:t>This release (GSFLOW version 2.2.</w:t>
      </w:r>
      <w:r w:rsidR="00CC4318">
        <w:rPr>
          <w:sz w:val="24"/>
          <w:szCs w:val="24"/>
        </w:rPr>
        <w:t>2</w:t>
      </w:r>
      <w:r w:rsidRPr="00D03BCF">
        <w:rPr>
          <w:sz w:val="24"/>
          <w:szCs w:val="24"/>
        </w:rPr>
        <w:t>)</w:t>
      </w:r>
      <w:r w:rsidR="00CC4318">
        <w:rPr>
          <w:sz w:val="24"/>
          <w:szCs w:val="24"/>
        </w:rPr>
        <w:t xml:space="preserve"> includes refactoring the data structure, input file, simulation framework of PRMS as written in the C programming language to </w:t>
      </w:r>
      <w:r w:rsidR="00802779">
        <w:rPr>
          <w:sz w:val="24"/>
          <w:szCs w:val="24"/>
        </w:rPr>
        <w:t xml:space="preserve">the </w:t>
      </w:r>
      <w:r w:rsidR="00CC4318">
        <w:rPr>
          <w:sz w:val="24"/>
          <w:szCs w:val="24"/>
        </w:rPr>
        <w:t>FORTRAN</w:t>
      </w:r>
      <w:r w:rsidR="00802779">
        <w:rPr>
          <w:sz w:val="24"/>
          <w:szCs w:val="24"/>
        </w:rPr>
        <w:t xml:space="preserve"> </w:t>
      </w:r>
      <w:r w:rsidR="00802779">
        <w:rPr>
          <w:sz w:val="24"/>
          <w:szCs w:val="24"/>
        </w:rPr>
        <w:t>programming language</w:t>
      </w:r>
      <w:r w:rsidR="00CC4318">
        <w:rPr>
          <w:sz w:val="24"/>
          <w:szCs w:val="24"/>
        </w:rPr>
        <w:t>.</w:t>
      </w:r>
      <w:r w:rsidRPr="00D03BCF">
        <w:rPr>
          <w:sz w:val="24"/>
          <w:szCs w:val="24"/>
        </w:rPr>
        <w:t xml:space="preserve"> </w:t>
      </w:r>
      <w:r w:rsidR="00190643">
        <w:rPr>
          <w:sz w:val="24"/>
          <w:szCs w:val="24"/>
        </w:rPr>
        <w:t xml:space="preserve">Functionality not refactored </w:t>
      </w:r>
      <w:r w:rsidR="00802779">
        <w:rPr>
          <w:sz w:val="24"/>
          <w:szCs w:val="24"/>
        </w:rPr>
        <w:t xml:space="preserve">and not included in this release </w:t>
      </w:r>
      <w:r w:rsidR="00190643">
        <w:rPr>
          <w:sz w:val="24"/>
          <w:szCs w:val="24"/>
        </w:rPr>
        <w:t>are:</w:t>
      </w:r>
    </w:p>
    <w:p w14:paraId="6E47C427" w14:textId="564E9C16" w:rsidR="00190643" w:rsidRPr="00190643" w:rsidRDefault="00190643" w:rsidP="00190643">
      <w:pPr>
        <w:pStyle w:val="ListParagraph"/>
        <w:numPr>
          <w:ilvl w:val="0"/>
          <w:numId w:val="22"/>
        </w:numPr>
        <w:spacing w:after="0"/>
        <w:rPr>
          <w:sz w:val="24"/>
          <w:szCs w:val="24"/>
        </w:rPr>
      </w:pPr>
      <w:r w:rsidRPr="00190643">
        <w:rPr>
          <w:sz w:val="24"/>
          <w:szCs w:val="24"/>
        </w:rPr>
        <w:t xml:space="preserve">output of PRMS Animation </w:t>
      </w:r>
      <w:proofErr w:type="gramStart"/>
      <w:r w:rsidRPr="00190643">
        <w:rPr>
          <w:sz w:val="24"/>
          <w:szCs w:val="24"/>
        </w:rPr>
        <w:t>Files;</w:t>
      </w:r>
      <w:proofErr w:type="gramEnd"/>
      <w:r w:rsidRPr="00190643">
        <w:rPr>
          <w:sz w:val="24"/>
          <w:szCs w:val="24"/>
        </w:rPr>
        <w:t xml:space="preserve"> </w:t>
      </w:r>
    </w:p>
    <w:p w14:paraId="07EB8E79" w14:textId="0A5DD486" w:rsidR="00190643" w:rsidRPr="00190643" w:rsidRDefault="00190643" w:rsidP="00190643">
      <w:pPr>
        <w:pStyle w:val="ListParagraph"/>
        <w:numPr>
          <w:ilvl w:val="0"/>
          <w:numId w:val="22"/>
        </w:numPr>
        <w:spacing w:after="0"/>
        <w:rPr>
          <w:sz w:val="24"/>
          <w:szCs w:val="24"/>
        </w:rPr>
      </w:pPr>
      <w:r w:rsidRPr="00190643">
        <w:rPr>
          <w:sz w:val="24"/>
          <w:szCs w:val="24"/>
        </w:rPr>
        <w:t xml:space="preserve">DOCUMENTATION model mode to produce files of all possible input parameters and output </w:t>
      </w:r>
      <w:proofErr w:type="gramStart"/>
      <w:r w:rsidRPr="00190643">
        <w:rPr>
          <w:sz w:val="24"/>
          <w:szCs w:val="24"/>
        </w:rPr>
        <w:t>variables;</w:t>
      </w:r>
      <w:proofErr w:type="gramEnd"/>
      <w:r w:rsidRPr="00190643">
        <w:rPr>
          <w:sz w:val="24"/>
          <w:szCs w:val="24"/>
        </w:rPr>
        <w:t xml:space="preserve">  </w:t>
      </w:r>
    </w:p>
    <w:p w14:paraId="072BEF13" w14:textId="780330C6" w:rsidR="00190643" w:rsidRPr="00190643" w:rsidRDefault="00190643" w:rsidP="00190643">
      <w:pPr>
        <w:pStyle w:val="ListParagraph"/>
        <w:numPr>
          <w:ilvl w:val="0"/>
          <w:numId w:val="22"/>
        </w:numPr>
        <w:spacing w:after="0"/>
        <w:rPr>
          <w:sz w:val="24"/>
          <w:szCs w:val="24"/>
        </w:rPr>
      </w:pPr>
      <w:r w:rsidRPr="00190643">
        <w:rPr>
          <w:sz w:val="24"/>
          <w:szCs w:val="24"/>
        </w:rPr>
        <w:t xml:space="preserve">-print command line option to produce files of required parameters and output variables for model </w:t>
      </w:r>
      <w:proofErr w:type="gramStart"/>
      <w:r w:rsidRPr="00190643">
        <w:rPr>
          <w:sz w:val="24"/>
          <w:szCs w:val="24"/>
        </w:rPr>
        <w:t>configuration;</w:t>
      </w:r>
      <w:proofErr w:type="gramEnd"/>
      <w:r w:rsidRPr="00190643">
        <w:rPr>
          <w:sz w:val="24"/>
          <w:szCs w:val="24"/>
        </w:rPr>
        <w:t xml:space="preserve"> </w:t>
      </w:r>
    </w:p>
    <w:p w14:paraId="64002AF9" w14:textId="6E96DDF8" w:rsidR="00190643" w:rsidRDefault="00190643" w:rsidP="00190643">
      <w:pPr>
        <w:pStyle w:val="ListParagraph"/>
        <w:numPr>
          <w:ilvl w:val="0"/>
          <w:numId w:val="22"/>
        </w:numPr>
        <w:spacing w:after="0"/>
        <w:rPr>
          <w:sz w:val="24"/>
          <w:szCs w:val="24"/>
        </w:rPr>
      </w:pPr>
      <w:r w:rsidRPr="00190643">
        <w:rPr>
          <w:sz w:val="24"/>
          <w:szCs w:val="24"/>
        </w:rPr>
        <w:t>-</w:t>
      </w:r>
      <w:proofErr w:type="spellStart"/>
      <w:r w:rsidRPr="00190643">
        <w:rPr>
          <w:sz w:val="24"/>
          <w:szCs w:val="24"/>
        </w:rPr>
        <w:t>rtg</w:t>
      </w:r>
      <w:proofErr w:type="spellEnd"/>
      <w:r w:rsidRPr="00190643">
        <w:rPr>
          <w:sz w:val="24"/>
          <w:szCs w:val="24"/>
        </w:rPr>
        <w:t xml:space="preserve"> command line option to produce output used with the PRMS GUI for runtime </w:t>
      </w:r>
      <w:proofErr w:type="gramStart"/>
      <w:r w:rsidRPr="00190643">
        <w:rPr>
          <w:sz w:val="24"/>
          <w:szCs w:val="24"/>
        </w:rPr>
        <w:t>graphics</w:t>
      </w:r>
      <w:r>
        <w:rPr>
          <w:sz w:val="24"/>
          <w:szCs w:val="24"/>
        </w:rPr>
        <w:t>;</w:t>
      </w:r>
      <w:proofErr w:type="gramEnd"/>
    </w:p>
    <w:p w14:paraId="2CCE5507" w14:textId="55311957" w:rsidR="00190643" w:rsidRPr="00190643" w:rsidRDefault="00190643" w:rsidP="00190643">
      <w:pPr>
        <w:pStyle w:val="ListParagraph"/>
        <w:numPr>
          <w:ilvl w:val="0"/>
          <w:numId w:val="22"/>
        </w:numPr>
        <w:spacing w:after="0"/>
        <w:rPr>
          <w:sz w:val="24"/>
          <w:szCs w:val="24"/>
        </w:rPr>
      </w:pPr>
      <w:r>
        <w:rPr>
          <w:sz w:val="24"/>
          <w:szCs w:val="24"/>
        </w:rPr>
        <w:t>character parameter type.</w:t>
      </w:r>
    </w:p>
    <w:p w14:paraId="74ECAF30" w14:textId="057E93FE" w:rsidR="00190643" w:rsidRDefault="00CC4318" w:rsidP="00557C51">
      <w:pPr>
        <w:spacing w:after="0"/>
        <w:rPr>
          <w:sz w:val="24"/>
          <w:szCs w:val="24"/>
        </w:rPr>
      </w:pPr>
      <w:r>
        <w:rPr>
          <w:sz w:val="24"/>
          <w:szCs w:val="24"/>
        </w:rPr>
        <w:t>N</w:t>
      </w:r>
      <w:r w:rsidR="00D03BCF" w:rsidRPr="00D03BCF">
        <w:rPr>
          <w:sz w:val="24"/>
          <w:szCs w:val="24"/>
        </w:rPr>
        <w:t xml:space="preserve">ew functionality for PRMS: </w:t>
      </w:r>
    </w:p>
    <w:p w14:paraId="09DE3AF4" w14:textId="7E5FD909" w:rsidR="00190643" w:rsidRPr="00190643" w:rsidRDefault="00CC4318" w:rsidP="00190643">
      <w:pPr>
        <w:pStyle w:val="ListParagraph"/>
        <w:numPr>
          <w:ilvl w:val="0"/>
          <w:numId w:val="18"/>
        </w:numPr>
        <w:spacing w:after="0"/>
        <w:rPr>
          <w:sz w:val="24"/>
          <w:szCs w:val="24"/>
        </w:rPr>
      </w:pPr>
      <w:r w:rsidRPr="00190643">
        <w:rPr>
          <w:sz w:val="24"/>
          <w:szCs w:val="24"/>
        </w:rPr>
        <w:t xml:space="preserve">addition of agricultural fraction where soil computations are with identical methods as for the pervious capillary water-holding </w:t>
      </w:r>
      <w:proofErr w:type="gramStart"/>
      <w:r w:rsidRPr="00190643">
        <w:rPr>
          <w:sz w:val="24"/>
          <w:szCs w:val="24"/>
        </w:rPr>
        <w:t>reservoir</w:t>
      </w:r>
      <w:r w:rsidR="00D03BCF" w:rsidRPr="00190643">
        <w:rPr>
          <w:sz w:val="24"/>
          <w:szCs w:val="24"/>
        </w:rPr>
        <w:t>;</w:t>
      </w:r>
      <w:proofErr w:type="gramEnd"/>
      <w:r w:rsidR="00D03BCF" w:rsidRPr="00190643">
        <w:rPr>
          <w:sz w:val="24"/>
          <w:szCs w:val="24"/>
        </w:rPr>
        <w:t xml:space="preserve"> </w:t>
      </w:r>
    </w:p>
    <w:p w14:paraId="62EF27F9" w14:textId="38E3A91E" w:rsidR="00190643" w:rsidRPr="00190643" w:rsidRDefault="00CC4318" w:rsidP="00190643">
      <w:pPr>
        <w:pStyle w:val="ListParagraph"/>
        <w:numPr>
          <w:ilvl w:val="0"/>
          <w:numId w:val="18"/>
        </w:numPr>
        <w:spacing w:after="0"/>
        <w:rPr>
          <w:sz w:val="24"/>
          <w:szCs w:val="24"/>
        </w:rPr>
      </w:pPr>
      <w:r w:rsidRPr="00190643">
        <w:rPr>
          <w:sz w:val="24"/>
          <w:szCs w:val="24"/>
        </w:rPr>
        <w:t>restart files can optionally be saved</w:t>
      </w:r>
      <w:r w:rsidR="00767DF6" w:rsidRPr="00190643">
        <w:rPr>
          <w:sz w:val="24"/>
          <w:szCs w:val="24"/>
        </w:rPr>
        <w:t xml:space="preserve"> as </w:t>
      </w:r>
      <w:r w:rsidR="00190643">
        <w:rPr>
          <w:sz w:val="24"/>
          <w:szCs w:val="24"/>
        </w:rPr>
        <w:t xml:space="preserve">a </w:t>
      </w:r>
      <w:r w:rsidR="00767DF6" w:rsidRPr="00190643">
        <w:rPr>
          <w:sz w:val="24"/>
          <w:szCs w:val="24"/>
        </w:rPr>
        <w:t xml:space="preserve">text </w:t>
      </w:r>
      <w:proofErr w:type="gramStart"/>
      <w:r w:rsidR="00767DF6" w:rsidRPr="00190643">
        <w:rPr>
          <w:sz w:val="24"/>
          <w:szCs w:val="24"/>
        </w:rPr>
        <w:t>file;</w:t>
      </w:r>
      <w:proofErr w:type="gramEnd"/>
      <w:r w:rsidR="00767DF6" w:rsidRPr="00190643">
        <w:rPr>
          <w:sz w:val="24"/>
          <w:szCs w:val="24"/>
        </w:rPr>
        <w:t xml:space="preserve"> </w:t>
      </w:r>
    </w:p>
    <w:p w14:paraId="480C5487" w14:textId="3B36CB71" w:rsidR="00190643" w:rsidRPr="00190643" w:rsidRDefault="00767DF6" w:rsidP="00190643">
      <w:pPr>
        <w:pStyle w:val="ListParagraph"/>
        <w:numPr>
          <w:ilvl w:val="0"/>
          <w:numId w:val="18"/>
        </w:numPr>
        <w:spacing w:after="0"/>
        <w:rPr>
          <w:sz w:val="24"/>
          <w:szCs w:val="24"/>
        </w:rPr>
      </w:pPr>
      <w:r w:rsidRPr="00190643">
        <w:rPr>
          <w:sz w:val="24"/>
          <w:szCs w:val="24"/>
        </w:rPr>
        <w:t>agricultural fraction can be specified as a time series (dynamic parameter</w:t>
      </w:r>
      <w:proofErr w:type="gramStart"/>
      <w:r w:rsidRPr="00190643">
        <w:rPr>
          <w:sz w:val="24"/>
          <w:szCs w:val="24"/>
        </w:rPr>
        <w:t>);</w:t>
      </w:r>
      <w:proofErr w:type="gramEnd"/>
      <w:r w:rsidRPr="00190643">
        <w:rPr>
          <w:sz w:val="24"/>
          <w:szCs w:val="24"/>
        </w:rPr>
        <w:t xml:space="preserve"> </w:t>
      </w:r>
    </w:p>
    <w:p w14:paraId="36950B02" w14:textId="13A8C539" w:rsidR="00190643" w:rsidRPr="00190643" w:rsidRDefault="00767DF6" w:rsidP="00190643">
      <w:pPr>
        <w:pStyle w:val="ListParagraph"/>
        <w:numPr>
          <w:ilvl w:val="0"/>
          <w:numId w:val="18"/>
        </w:numPr>
        <w:spacing w:after="0"/>
        <w:rPr>
          <w:sz w:val="24"/>
          <w:szCs w:val="24"/>
        </w:rPr>
      </w:pPr>
      <w:r w:rsidRPr="00190643">
        <w:rPr>
          <w:sz w:val="24"/>
          <w:szCs w:val="24"/>
        </w:rPr>
        <w:t>computation of</w:t>
      </w:r>
      <w:r w:rsidR="00D03BCF" w:rsidRPr="00190643">
        <w:rPr>
          <w:sz w:val="24"/>
          <w:szCs w:val="24"/>
        </w:rPr>
        <w:t xml:space="preserve"> </w:t>
      </w:r>
      <w:r w:rsidRPr="00190643">
        <w:rPr>
          <w:sz w:val="24"/>
          <w:szCs w:val="24"/>
        </w:rPr>
        <w:t xml:space="preserve">irrigation water required to meet agricultural demand as based on specified actual and potential evaporation and antecedent soil-water </w:t>
      </w:r>
      <w:commentRangeStart w:id="1"/>
      <w:r w:rsidRPr="00190643">
        <w:rPr>
          <w:sz w:val="24"/>
          <w:szCs w:val="24"/>
        </w:rPr>
        <w:t>content</w:t>
      </w:r>
      <w:commentRangeEnd w:id="1"/>
      <w:r w:rsidR="009743BB">
        <w:rPr>
          <w:rStyle w:val="CommentReference"/>
        </w:rPr>
        <w:commentReference w:id="1"/>
      </w:r>
      <w:r w:rsidRPr="00190643">
        <w:rPr>
          <w:sz w:val="24"/>
          <w:szCs w:val="24"/>
        </w:rPr>
        <w:t xml:space="preserve">; </w:t>
      </w:r>
    </w:p>
    <w:p w14:paraId="79D1F2F1" w14:textId="6124B0D5" w:rsidR="00190643" w:rsidRDefault="00767DF6" w:rsidP="00190643">
      <w:pPr>
        <w:pStyle w:val="ListParagraph"/>
        <w:numPr>
          <w:ilvl w:val="0"/>
          <w:numId w:val="18"/>
        </w:numPr>
        <w:spacing w:after="0"/>
        <w:rPr>
          <w:sz w:val="24"/>
          <w:szCs w:val="24"/>
        </w:rPr>
      </w:pPr>
      <w:commentRangeStart w:id="2"/>
      <w:commentRangeEnd w:id="2"/>
      <w:r>
        <w:rPr>
          <w:rStyle w:val="CommentReference"/>
        </w:rPr>
        <w:commentReference w:id="2"/>
      </w:r>
      <w:r w:rsidR="00802A56" w:rsidRPr="00190643">
        <w:rPr>
          <w:sz w:val="24"/>
          <w:szCs w:val="24"/>
        </w:rPr>
        <w:t xml:space="preserve">computations </w:t>
      </w:r>
      <w:r w:rsidR="005A252F" w:rsidRPr="00190643">
        <w:rPr>
          <w:rFonts w:ascii="Calibri" w:hAnsi="Calibri" w:cs="Calibri"/>
          <w:sz w:val="24"/>
          <w:szCs w:val="24"/>
        </w:rPr>
        <w:t xml:space="preserve">segment width, depth, area, and velocity based on segment outflow computed by other </w:t>
      </w:r>
      <w:proofErr w:type="gramStart"/>
      <w:r w:rsidR="005A252F" w:rsidRPr="00190643">
        <w:rPr>
          <w:rFonts w:ascii="Calibri" w:hAnsi="Calibri" w:cs="Calibri"/>
          <w:sz w:val="24"/>
          <w:szCs w:val="24"/>
        </w:rPr>
        <w:t>modules</w:t>
      </w:r>
      <w:r w:rsidR="006C0E28">
        <w:rPr>
          <w:sz w:val="24"/>
          <w:szCs w:val="24"/>
        </w:rPr>
        <w:t>;</w:t>
      </w:r>
      <w:proofErr w:type="gramEnd"/>
    </w:p>
    <w:p w14:paraId="269C5CC5" w14:textId="1D5F814C" w:rsidR="006C0E28" w:rsidRPr="00190643" w:rsidRDefault="006C0E28" w:rsidP="00190643">
      <w:pPr>
        <w:pStyle w:val="ListParagraph"/>
        <w:numPr>
          <w:ilvl w:val="0"/>
          <w:numId w:val="18"/>
        </w:numPr>
        <w:spacing w:after="0"/>
        <w:rPr>
          <w:sz w:val="24"/>
          <w:szCs w:val="24"/>
        </w:rPr>
      </w:pPr>
      <w:r>
        <w:rPr>
          <w:sz w:val="24"/>
          <w:szCs w:val="24"/>
        </w:rPr>
        <w:t>segment stream temperature values can be specified.</w:t>
      </w:r>
    </w:p>
    <w:p w14:paraId="7965EDB8" w14:textId="77777777" w:rsidR="00190643" w:rsidRDefault="005A252F" w:rsidP="00557C51">
      <w:pPr>
        <w:spacing w:after="0"/>
        <w:rPr>
          <w:sz w:val="24"/>
          <w:szCs w:val="24"/>
        </w:rPr>
      </w:pPr>
      <w:r>
        <w:rPr>
          <w:sz w:val="24"/>
          <w:szCs w:val="24"/>
        </w:rPr>
        <w:t xml:space="preserve">New functionality for GSFLOW: </w:t>
      </w:r>
    </w:p>
    <w:p w14:paraId="5EBE66CC" w14:textId="2F5CDCB6" w:rsidR="00190643" w:rsidRPr="00190643" w:rsidRDefault="005A252F" w:rsidP="00190643">
      <w:pPr>
        <w:pStyle w:val="ListParagraph"/>
        <w:numPr>
          <w:ilvl w:val="0"/>
          <w:numId w:val="20"/>
        </w:numPr>
        <w:spacing w:after="0"/>
        <w:rPr>
          <w:sz w:val="24"/>
          <w:szCs w:val="24"/>
        </w:rPr>
      </w:pPr>
      <w:r w:rsidRPr="00190643">
        <w:rPr>
          <w:sz w:val="24"/>
          <w:szCs w:val="24"/>
        </w:rPr>
        <w:t xml:space="preserve">additional PRMS process modules can be included in the MODFLOW iteration loop; three options 1) soilzone; 2) surface runoff and soilzone; 3) interception, snow, glacier, surface runoff, and </w:t>
      </w:r>
      <w:proofErr w:type="gramStart"/>
      <w:r w:rsidRPr="00190643">
        <w:rPr>
          <w:sz w:val="24"/>
          <w:szCs w:val="24"/>
        </w:rPr>
        <w:t>soilzone</w:t>
      </w:r>
      <w:r w:rsidR="00190643" w:rsidRPr="00190643">
        <w:rPr>
          <w:sz w:val="24"/>
          <w:szCs w:val="24"/>
        </w:rPr>
        <w:t>;</w:t>
      </w:r>
      <w:proofErr w:type="gramEnd"/>
      <w:r w:rsidR="00190643" w:rsidRPr="00190643">
        <w:rPr>
          <w:sz w:val="24"/>
          <w:szCs w:val="24"/>
        </w:rPr>
        <w:t xml:space="preserve"> </w:t>
      </w:r>
    </w:p>
    <w:p w14:paraId="539B12D3" w14:textId="6BF8506A" w:rsidR="00190643" w:rsidRDefault="00190643" w:rsidP="00190643">
      <w:pPr>
        <w:pStyle w:val="ListParagraph"/>
        <w:numPr>
          <w:ilvl w:val="0"/>
          <w:numId w:val="20"/>
        </w:numPr>
        <w:spacing w:after="0"/>
        <w:rPr>
          <w:sz w:val="24"/>
          <w:szCs w:val="24"/>
        </w:rPr>
      </w:pPr>
      <w:r>
        <w:rPr>
          <w:sz w:val="24"/>
          <w:szCs w:val="24"/>
        </w:rPr>
        <w:lastRenderedPageBreak/>
        <w:t xml:space="preserve">water transfers from and to surface-depression storage in GSFLOW </w:t>
      </w:r>
      <w:r w:rsidR="006C0E28">
        <w:rPr>
          <w:sz w:val="24"/>
          <w:szCs w:val="24"/>
        </w:rPr>
        <w:t xml:space="preserve">simulation </w:t>
      </w:r>
      <w:r>
        <w:rPr>
          <w:sz w:val="24"/>
          <w:szCs w:val="24"/>
        </w:rPr>
        <w:t>mode</w:t>
      </w:r>
      <w:r w:rsidR="006C0E28">
        <w:rPr>
          <w:sz w:val="24"/>
          <w:szCs w:val="24"/>
        </w:rPr>
        <w:t>.</w:t>
      </w:r>
    </w:p>
    <w:p w14:paraId="1A59DFDD" w14:textId="77777777" w:rsidR="006C0E28" w:rsidRDefault="006C0E28" w:rsidP="006C0E28">
      <w:pPr>
        <w:spacing w:after="0"/>
        <w:rPr>
          <w:sz w:val="24"/>
          <w:szCs w:val="24"/>
        </w:rPr>
      </w:pPr>
    </w:p>
    <w:p w14:paraId="70B8538A" w14:textId="4B4E6A89" w:rsidR="006C0E28" w:rsidRPr="006C0E28" w:rsidRDefault="006C0E28" w:rsidP="006C0E28">
      <w:pPr>
        <w:spacing w:after="0"/>
        <w:rPr>
          <w:sz w:val="24"/>
          <w:szCs w:val="24"/>
        </w:rPr>
      </w:pPr>
      <w:r w:rsidRPr="006C0E28">
        <w:rPr>
          <w:sz w:val="24"/>
          <w:szCs w:val="24"/>
        </w:rPr>
        <w:t xml:space="preserve">New functionality for </w:t>
      </w:r>
      <w:r>
        <w:rPr>
          <w:sz w:val="24"/>
          <w:szCs w:val="24"/>
        </w:rPr>
        <w:t>MODFLOW</w:t>
      </w:r>
      <w:r w:rsidRPr="006C0E28">
        <w:rPr>
          <w:sz w:val="24"/>
          <w:szCs w:val="24"/>
        </w:rPr>
        <w:t xml:space="preserve">: </w:t>
      </w:r>
    </w:p>
    <w:bookmarkEnd w:id="0"/>
    <w:p w14:paraId="3E180E51" w14:textId="3DF469DE" w:rsidR="006651BD" w:rsidRDefault="006651BD" w:rsidP="00557C51">
      <w:pPr>
        <w:pStyle w:val="Default"/>
      </w:pPr>
    </w:p>
    <w:p w14:paraId="04EDEFD0" w14:textId="50C42160" w:rsidR="006C0E28" w:rsidRPr="00D03BCF" w:rsidRDefault="006C0E28" w:rsidP="006C0E28">
      <w:pPr>
        <w:spacing w:after="0"/>
        <w:rPr>
          <w:sz w:val="24"/>
          <w:szCs w:val="24"/>
        </w:rPr>
      </w:pPr>
      <w:r>
        <w:rPr>
          <w:sz w:val="24"/>
          <w:szCs w:val="24"/>
        </w:rPr>
        <w:t>These changes, bug fixes and minor code changes are described in</w:t>
      </w:r>
      <w:r w:rsidRPr="00D03BCF">
        <w:rPr>
          <w:sz w:val="24"/>
          <w:szCs w:val="24"/>
        </w:rPr>
        <w:t xml:space="preserve"> the RELEASE HISTORY section starting on page </w:t>
      </w:r>
      <w:r w:rsidRPr="006C0E28">
        <w:rPr>
          <w:sz w:val="24"/>
          <w:szCs w:val="24"/>
          <w:highlight w:val="yellow"/>
        </w:rPr>
        <w:t>xx</w:t>
      </w:r>
      <w:r w:rsidRPr="00D03BCF">
        <w:rPr>
          <w:sz w:val="24"/>
          <w:szCs w:val="24"/>
        </w:rPr>
        <w:t xml:space="preserve"> </w:t>
      </w:r>
      <w:r>
        <w:rPr>
          <w:sz w:val="24"/>
          <w:szCs w:val="24"/>
        </w:rPr>
        <w:t>as well as</w:t>
      </w:r>
      <w:r w:rsidRPr="00D03BCF">
        <w:rPr>
          <w:sz w:val="24"/>
          <w:szCs w:val="24"/>
        </w:rPr>
        <w:t xml:space="preserve"> changes made for previous releases.</w:t>
      </w:r>
    </w:p>
    <w:p w14:paraId="648E4B6E" w14:textId="57FF36F3" w:rsidR="006C0E28" w:rsidRDefault="006C0E28" w:rsidP="00557C51">
      <w:pPr>
        <w:pStyle w:val="Default"/>
      </w:pPr>
    </w:p>
    <w:p w14:paraId="74EBFC7D" w14:textId="4E744451" w:rsidR="009743BB" w:rsidRDefault="009743BB" w:rsidP="00557C51">
      <w:pPr>
        <w:pStyle w:val="Default"/>
        <w:rPr>
          <w:b/>
          <w:bCs/>
          <w:sz w:val="28"/>
          <w:szCs w:val="28"/>
        </w:rPr>
      </w:pPr>
      <w:r w:rsidRPr="009743BB">
        <w:rPr>
          <w:b/>
          <w:bCs/>
          <w:sz w:val="28"/>
          <w:szCs w:val="28"/>
        </w:rPr>
        <w:t>DISCLAIMER</w:t>
      </w:r>
    </w:p>
    <w:p w14:paraId="5D6DAC51" w14:textId="77777777" w:rsidR="009743BB" w:rsidRPr="009743BB" w:rsidRDefault="009743BB" w:rsidP="00557C51">
      <w:pPr>
        <w:pStyle w:val="Default"/>
        <w:rPr>
          <w:b/>
          <w:bCs/>
          <w:sz w:val="28"/>
          <w:szCs w:val="28"/>
        </w:rPr>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12"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3"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537897E9" w:rsidR="008B5255" w:rsidRDefault="008B5255" w:rsidP="006651BD">
      <w:pPr>
        <w:rPr>
          <w:rStyle w:val="Strong"/>
          <w:sz w:val="32"/>
          <w:szCs w:val="24"/>
        </w:rPr>
      </w:pPr>
    </w:p>
    <w:p w14:paraId="5468A27B" w14:textId="77777777" w:rsidR="009743BB" w:rsidRDefault="009743BB"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lastRenderedPageBreak/>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409E53E2"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4109C8">
        <w:rPr>
          <w:sz w:val="24"/>
          <w:szCs w:val="24"/>
        </w:rPr>
        <w:t>20</w:t>
      </w:r>
    </w:p>
    <w:p w14:paraId="138BAEB0" w14:textId="77777777" w:rsidR="006651BD" w:rsidRDefault="006651BD" w:rsidP="00B16D41">
      <w:pPr>
        <w:pStyle w:val="Default"/>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 xml:space="preserve">to account for inflows to and </w:t>
      </w:r>
      <w:r w:rsidRPr="005B2693">
        <w:rPr>
          <w:sz w:val="24"/>
          <w:szCs w:val="24"/>
        </w:rPr>
        <w:lastRenderedPageBreak/>
        <w:t>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4"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 xml:space="preserve">Instructions for preparing input files for GSFLOW were provided with the first release of GSFLOW as Appendix 1 in Markstrom and others (2008). Since that time, new functionality has </w:t>
      </w:r>
      <w:r>
        <w:rPr>
          <w:sz w:val="24"/>
          <w:szCs w:val="24"/>
        </w:rPr>
        <w:lastRenderedPageBreak/>
        <w:t>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74748CC0"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3"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3F7915">
        <w:rPr>
          <w:rStyle w:val="Strong"/>
          <w:rFonts w:cstheme="minorHAnsi"/>
          <w:b w:val="0"/>
          <w:sz w:val="24"/>
          <w:szCs w:val="24"/>
        </w:rPr>
        <w:t>2</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5"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w:t>
      </w:r>
      <w:commentRangeStart w:id="4"/>
      <w:r w:rsidR="00B8537A" w:rsidRPr="00B8537A">
        <w:rPr>
          <w:sz w:val="24"/>
          <w:szCs w:val="24"/>
        </w:rPr>
        <w:t xml:space="preserve">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commentRangeEnd w:id="4"/>
      <w:r w:rsidR="003F7915">
        <w:rPr>
          <w:rStyle w:val="CommentReference"/>
        </w:rPr>
        <w:commentReference w:id="4"/>
      </w:r>
    </w:p>
    <w:bookmarkEnd w:id="3"/>
    <w:p w14:paraId="2471DC0B" w14:textId="77777777" w:rsidR="006651BD" w:rsidRDefault="006651BD" w:rsidP="006651BD">
      <w:pPr>
        <w:pStyle w:val="ListParagraph"/>
        <w:ind w:left="0"/>
        <w:rPr>
          <w:sz w:val="24"/>
          <w:szCs w:val="24"/>
        </w:rPr>
      </w:pPr>
      <w:r>
        <w:rPr>
          <w:b/>
          <w:sz w:val="24"/>
          <w:szCs w:val="24"/>
        </w:rPr>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6"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7"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8553EF" w:rsidP="006651BD">
      <w:pPr>
        <w:rPr>
          <w:sz w:val="24"/>
        </w:rPr>
      </w:pPr>
      <w:hyperlink r:id="rId18"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9"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xml:space="preserve">, C.J., Niswonger, R.G., and Regan, R.S., 2013, CRT—Cascade routing tool to define and visualize flow paths for grid-based watershed models: U.S. Geological Survey Techniques and Methods, book 6, chap. D2, 28 p., </w:t>
      </w:r>
      <w:hyperlink r:id="rId20"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w:t>
      </w:r>
      <w:r w:rsidRPr="00926B9F">
        <w:rPr>
          <w:sz w:val="24"/>
        </w:rPr>
        <w:t xml:space="preserve">B7, 158 p., </w:t>
      </w:r>
      <w:hyperlink r:id="rId21"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t xml:space="preserve">Mastin, M.C., 2009, Watershed models for decision support for inflows to Potholes Reservoir, Washington: U.S. Geological Survey Scientific Investigations Report 2009–5081, 54 p., </w:t>
      </w:r>
      <w:hyperlink r:id="rId22"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3"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4"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5"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6"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7"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8" w:history="1">
        <w:r w:rsidRPr="00850666">
          <w:rPr>
            <w:rStyle w:val="Hyperlink"/>
            <w:sz w:val="24"/>
            <w:szCs w:val="24"/>
          </w:rPr>
          <w:t xml:space="preserve">https://www.usgs.gov/software/precipitation-runoff-modeling-system-prms </w:t>
        </w:r>
      </w:hyperlink>
      <w:r>
        <w:rPr>
          <w:sz w:val="24"/>
          <w:szCs w:val="24"/>
        </w:rPr>
        <w:t xml:space="preserve">and </w:t>
      </w:r>
      <w:hyperlink r:id="rId29"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0"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lastRenderedPageBreak/>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 L.G., 1983, Precipitation-runoff modeling system--User's manual: U.S. Geological Survey Water-Resources Investigations Report 83-4238, 207 p.</w:t>
      </w:r>
      <w:r w:rsidRPr="004958F4">
        <w:rPr>
          <w:rFonts w:ascii="Calibri" w:hAnsi="Calibri"/>
          <w:sz w:val="24"/>
          <w:szCs w:val="24"/>
        </w:rPr>
        <w:t xml:space="preserve"> </w:t>
      </w:r>
      <w:hyperlink r:id="rId31"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32"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33"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1F4959FC" w:rsidR="006651BD" w:rsidRDefault="006651BD" w:rsidP="006651BD">
      <w:pPr>
        <w:spacing w:line="360" w:lineRule="auto"/>
        <w:rPr>
          <w:rStyle w:val="Strong"/>
          <w:sz w:val="28"/>
        </w:rPr>
      </w:pPr>
      <w:r w:rsidRPr="00BF75B0">
        <w:rPr>
          <w:rStyle w:val="Strong"/>
          <w:sz w:val="28"/>
        </w:rPr>
        <w:lastRenderedPageBreak/>
        <w:t>FUNCTIONALITY, Version 2.2.</w:t>
      </w:r>
      <w:r w:rsidR="00736F43">
        <w:rPr>
          <w:rStyle w:val="Strong"/>
          <w:sz w:val="28"/>
        </w:rPr>
        <w:t>2</w:t>
      </w:r>
    </w:p>
    <w:p w14:paraId="5FB13992" w14:textId="16606113"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00D0646E">
        <w:rPr>
          <w:sz w:val="24"/>
          <w:szCs w:val="24"/>
        </w:rPr>
        <w:t xml:space="preserve">. </w:t>
      </w:r>
      <w:r w:rsidRPr="004958F4">
        <w:rPr>
          <w:rFonts w:ascii="Calibri" w:hAnsi="Calibri"/>
          <w:sz w:val="24"/>
          <w:szCs w:val="24"/>
        </w:rPr>
        <w:t xml:space="preserve">Note, additional modules and routines can be easily added that are written in FORTRAN, C, and other languages that can be linked to </w:t>
      </w:r>
      <w:r w:rsidR="00736F43" w:rsidRPr="004958F4">
        <w:rPr>
          <w:rFonts w:ascii="Calibri" w:hAnsi="Calibri"/>
          <w:sz w:val="24"/>
          <w:szCs w:val="24"/>
        </w:rPr>
        <w:t>FORTRAN</w:t>
      </w:r>
      <w:r w:rsidRPr="004958F4">
        <w:rPr>
          <w:rFonts w:ascii="Calibri" w:hAnsi="Calibri"/>
          <w:sz w:val="24"/>
          <w:szCs w:val="24"/>
        </w:rPr>
        <w:t>.</w:t>
      </w:r>
      <w:r w:rsidR="009E234C">
        <w:rPr>
          <w:rFonts w:ascii="Calibri" w:hAnsi="Calibri"/>
          <w:sz w:val="24"/>
          <w:szCs w:val="24"/>
        </w:rPr>
        <w:t xml:space="preserve"> Changes for versions 2.2.2 are highlighted in </w:t>
      </w:r>
      <w:r w:rsidR="009E234C" w:rsidRPr="009E234C">
        <w:rPr>
          <w:rFonts w:ascii="Calibri" w:hAnsi="Calibri"/>
          <w:sz w:val="24"/>
          <w:szCs w:val="24"/>
          <w:highlight w:val="yellow"/>
        </w:rPr>
        <w:t>yellow</w:t>
      </w:r>
      <w:r w:rsidR="009E234C">
        <w:rPr>
          <w:rFonts w:ascii="Calibri" w:hAnsi="Calibri"/>
          <w:sz w:val="24"/>
          <w:szCs w:val="24"/>
        </w:rPr>
        <w:t>.</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5F440FA1"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r>
      <w:r w:rsidR="00A53FFD">
        <w:rPr>
          <w:rFonts w:ascii="Calibri" w:hAnsi="Calibri"/>
          <w:sz w:val="24"/>
          <w:szCs w:val="24"/>
        </w:rPr>
        <w:tab/>
      </w:r>
      <w:r>
        <w:rPr>
          <w:rFonts w:ascii="Calibri" w:hAnsi="Calibri"/>
          <w:sz w:val="24"/>
          <w:szCs w:val="24"/>
        </w:rPr>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317D3D4F" w:rsidR="006651BD" w:rsidRPr="0076511E" w:rsidRDefault="006651BD" w:rsidP="00A53FFD">
      <w:pPr>
        <w:spacing w:after="0"/>
        <w:ind w:left="3600" w:hanging="3600"/>
        <w:rPr>
          <w:rFonts w:ascii="Calibri" w:hAnsi="Calibri"/>
          <w:sz w:val="24"/>
          <w:szCs w:val="24"/>
        </w:rPr>
      </w:pPr>
      <w:proofErr w:type="spellStart"/>
      <w:r w:rsidRPr="009E234C">
        <w:rPr>
          <w:rFonts w:ascii="Calibri" w:hAnsi="Calibri"/>
          <w:sz w:val="24"/>
          <w:szCs w:val="24"/>
          <w:highlight w:val="yellow"/>
        </w:rPr>
        <w:t>mmf</w:t>
      </w:r>
      <w:r w:rsidR="009E234C" w:rsidRPr="009E234C">
        <w:rPr>
          <w:rFonts w:ascii="Calibri" w:hAnsi="Calibri"/>
          <w:sz w:val="24"/>
          <w:szCs w:val="24"/>
          <w:highlight w:val="yellow"/>
        </w:rPr>
        <w:t>_utils</w:t>
      </w:r>
      <w:proofErr w:type="spellEnd"/>
      <w:r w:rsidRPr="00A53FFD">
        <w:rPr>
          <w:rFonts w:ascii="Calibri" w:hAnsi="Calibri"/>
          <w:sz w:val="24"/>
          <w:szCs w:val="24"/>
        </w:rPr>
        <w:tab/>
        <w:t>Data-Structure</w:t>
      </w:r>
      <w:r w:rsidR="009E234C" w:rsidRPr="00A53FFD">
        <w:rPr>
          <w:rFonts w:ascii="Calibri" w:hAnsi="Calibri"/>
          <w:sz w:val="24"/>
          <w:szCs w:val="24"/>
        </w:rPr>
        <w:t>,</w:t>
      </w:r>
      <w:r w:rsidRPr="00A53FFD">
        <w:rPr>
          <w:rFonts w:ascii="Calibri" w:hAnsi="Calibri"/>
          <w:sz w:val="24"/>
          <w:szCs w:val="24"/>
        </w:rPr>
        <w:t xml:space="preserve"> Utility Routines</w:t>
      </w:r>
      <w:r w:rsidR="009E234C" w:rsidRPr="00A53FFD">
        <w:rPr>
          <w:rFonts w:ascii="Calibri" w:hAnsi="Calibri"/>
          <w:sz w:val="24"/>
          <w:szCs w:val="24"/>
        </w:rPr>
        <w:t xml:space="preserve"> and Data File, Parameter File, and Control File readers, files: c_mmf_utils.f90, c_read_control_file.f90, c_read_data_file.f90, c_read_parameter_file.f90, sm_mmf_utils.f90, sm_read_control_file.f90, sm_read_data_file.f90, sm_read_parameter_file.f90, statvar_out.f90</w:t>
      </w:r>
    </w:p>
    <w:p w14:paraId="60AB5DFF" w14:textId="2CA5D08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A53FFD">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941FCC5" w14:textId="0056B30B" w:rsidR="006651BD" w:rsidRPr="0076511E" w:rsidRDefault="006651BD" w:rsidP="00A53FFD">
      <w:pPr>
        <w:spacing w:after="0"/>
        <w:ind w:left="3600" w:hanging="360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Climate and Flow Parameters and Variables Input (Utility Routine)</w:t>
      </w:r>
    </w:p>
    <w:p w14:paraId="638AD214" w14:textId="191F59F5"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A53FFD">
        <w:rPr>
          <w:rFonts w:ascii="Calibri" w:hAnsi="Calibri"/>
          <w:sz w:val="24"/>
          <w:szCs w:val="24"/>
        </w:rPr>
        <w:tab/>
      </w:r>
      <w:r w:rsidRPr="0076511E">
        <w:rPr>
          <w:rFonts w:ascii="Calibri" w:hAnsi="Calibri"/>
          <w:sz w:val="24"/>
          <w:szCs w:val="24"/>
        </w:rPr>
        <w:t>Cascading-Flow Module</w:t>
      </w:r>
    </w:p>
    <w:p w14:paraId="5FAA322A" w14:textId="62CABEE1" w:rsidR="006651BD" w:rsidRDefault="006651BD" w:rsidP="00D0646E">
      <w:pPr>
        <w:spacing w:after="0"/>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A53FFD">
        <w:rPr>
          <w:rFonts w:ascii="Calibri" w:hAnsi="Calibri"/>
          <w:sz w:val="24"/>
          <w:szCs w:val="24"/>
        </w:rPr>
        <w:tab/>
      </w:r>
      <w:r w:rsidRPr="0076511E">
        <w:rPr>
          <w:rFonts w:ascii="Calibri" w:hAnsi="Calibri"/>
          <w:sz w:val="24"/>
          <w:szCs w:val="24"/>
        </w:rPr>
        <w:t>Observed-Data Module</w:t>
      </w:r>
    </w:p>
    <w:p w14:paraId="1F535A7D" w14:textId="1709B2C3"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sidR="00A53FFD">
        <w:rPr>
          <w:rFonts w:ascii="Courier New" w:hAnsi="Courier New" w:cs="Courier New"/>
          <w:sz w:val="24"/>
          <w:szCs w:val="24"/>
        </w:rPr>
        <w:tab/>
      </w:r>
      <w:r>
        <w:rPr>
          <w:rFonts w:ascii="Calibri" w:hAnsi="Calibri"/>
          <w:sz w:val="24"/>
          <w:szCs w:val="24"/>
        </w:rPr>
        <w:t>Dynamic Parameter Input Module</w:t>
      </w:r>
    </w:p>
    <w:p w14:paraId="60FD1C57" w14:textId="7EBAA658" w:rsidR="00A53FFD" w:rsidRDefault="00A53FFD" w:rsidP="00A53FFD">
      <w:pPr>
        <w:spacing w:after="0"/>
        <w:ind w:left="3600" w:hanging="3600"/>
        <w:rPr>
          <w:rFonts w:ascii="Calibri" w:hAnsi="Calibri"/>
          <w:sz w:val="24"/>
          <w:szCs w:val="24"/>
        </w:rPr>
      </w:pPr>
      <w:r w:rsidRPr="00A53FFD">
        <w:rPr>
          <w:rFonts w:ascii="Courier New" w:hAnsi="Courier New" w:cs="Courier New"/>
          <w:sz w:val="24"/>
          <w:szCs w:val="24"/>
          <w:highlight w:val="yellow"/>
        </w:rPr>
        <w:t>dynamic_soil_param_read</w:t>
      </w:r>
      <w:r w:rsidRPr="002428B0">
        <w:rPr>
          <w:rFonts w:ascii="Courier New" w:hAnsi="Courier New" w:cs="Courier New"/>
          <w:sz w:val="24"/>
          <w:szCs w:val="24"/>
        </w:rPr>
        <w:tab/>
      </w:r>
      <w:r>
        <w:rPr>
          <w:rFonts w:ascii="Calibri" w:hAnsi="Calibri"/>
          <w:sz w:val="24"/>
          <w:szCs w:val="24"/>
        </w:rPr>
        <w:t>Dynamic Parameter Input Module for surface runoff, surface-depression storage, and impervious, pervious, and agriculture fractions</w:t>
      </w:r>
    </w:p>
    <w:p w14:paraId="5BC33018" w14:textId="6A1B938A"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r>
      <w:r w:rsidR="00A53FFD">
        <w:rPr>
          <w:rFonts w:ascii="Calibri" w:hAnsi="Calibri"/>
          <w:sz w:val="24"/>
          <w:szCs w:val="24"/>
        </w:rPr>
        <w:tab/>
      </w:r>
      <w:r>
        <w:rPr>
          <w:rFonts w:ascii="Calibri" w:hAnsi="Calibri"/>
          <w:sz w:val="24"/>
          <w:szCs w:val="24"/>
        </w:rPr>
        <w:t>Water-Use Input Module</w:t>
      </w:r>
    </w:p>
    <w:p w14:paraId="6A18FBE2" w14:textId="772E87C8"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Time Variable Computation (Utility Routine) </w:t>
      </w:r>
    </w:p>
    <w:p w14:paraId="5B83EDE8" w14:textId="4F1BF82B"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Potential Solar-Radiation Module</w:t>
      </w:r>
    </w:p>
    <w:p w14:paraId="6F4AD131" w14:textId="7F0C74D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One-Station Air-Temperature-Distribution Module</w:t>
      </w:r>
    </w:p>
    <w:p w14:paraId="244844EE" w14:textId="1BEB598A"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Lapse-Station Air-Temperature-Distribution Module</w:t>
      </w:r>
    </w:p>
    <w:p w14:paraId="03892951" w14:textId="2ED6B94F"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Inverse-Distance Air-Temperature-Distribution Module</w:t>
      </w:r>
    </w:p>
    <w:p w14:paraId="4002CD83" w14:textId="22B35D23" w:rsidR="006651BD" w:rsidRDefault="006651BD" w:rsidP="00802A56">
      <w:pPr>
        <w:spacing w:after="0"/>
        <w:ind w:left="3600" w:hanging="360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5608C501"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Station Air-Temperature-Distribution Module</w:t>
      </w:r>
    </w:p>
    <w:p w14:paraId="0BAFD48E" w14:textId="297AA788"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One-Station Precipitation-Distribution Module</w:t>
      </w:r>
    </w:p>
    <w:p w14:paraId="7379FEC2" w14:textId="6179E306"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Lapse-Station Precipitation-Distribution Module</w:t>
      </w:r>
    </w:p>
    <w:p w14:paraId="2A2F5B01" w14:textId="258B7A1D" w:rsidR="006651BD" w:rsidRPr="00BF75B0" w:rsidRDefault="006651BD" w:rsidP="00802A56">
      <w:pPr>
        <w:spacing w:after="0"/>
        <w:ind w:left="3600" w:hanging="360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2D87443"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Inverse-Distance Precipitation-Distribution Module</w:t>
      </w:r>
    </w:p>
    <w:p w14:paraId="53D835D8" w14:textId="620C6DD4"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198F6A81"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lastRenderedPageBreak/>
        <w:t>ide_dist</w:t>
      </w:r>
      <w:r w:rsidR="00802A56">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2DF58B1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Pre-computed and Distributed Climate Module</w:t>
      </w:r>
    </w:p>
    <w:p w14:paraId="52C572B5" w14:textId="3FE5BBF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Degree-Day Solar-Radiation Distribution Module</w:t>
      </w:r>
    </w:p>
    <w:p w14:paraId="7BCE7C3E" w14:textId="6B698916" w:rsidR="006651BD"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Cloud-Cover Solar-Radiation Distribution Module</w:t>
      </w:r>
    </w:p>
    <w:p w14:paraId="13D0DD84" w14:textId="4ABD0954" w:rsidR="00A53FFD" w:rsidRPr="0076511E" w:rsidRDefault="00A53FFD" w:rsidP="00D0646E">
      <w:pPr>
        <w:spacing w:after="0"/>
        <w:rPr>
          <w:rFonts w:ascii="Calibri" w:hAnsi="Calibri"/>
          <w:sz w:val="24"/>
          <w:szCs w:val="24"/>
        </w:rPr>
      </w:pPr>
      <w:proofErr w:type="spellStart"/>
      <w:r w:rsidRPr="00A53FFD">
        <w:rPr>
          <w:rFonts w:ascii="Courier New" w:hAnsi="Courier New" w:cs="Courier New"/>
          <w:sz w:val="24"/>
          <w:szCs w:val="24"/>
          <w:highlight w:val="yellow"/>
        </w:rPr>
        <w:t>cloud_cover</w:t>
      </w:r>
      <w:proofErr w:type="spellEnd"/>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Cloud-Cover Distribution Module</w:t>
      </w:r>
    </w:p>
    <w:p w14:paraId="3B814558" w14:textId="511BAA90"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Jensen-Haise Potential-Evapotranspiration Module</w:t>
      </w:r>
    </w:p>
    <w:p w14:paraId="694E0D52" w14:textId="2D6B485B"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Hamon Potential-Evapotranspiration Module</w:t>
      </w:r>
    </w:p>
    <w:p w14:paraId="7261E026" w14:textId="07C39012"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Pan-Evaporation Potential-Evapotranspiration Module</w:t>
      </w:r>
    </w:p>
    <w:p w14:paraId="2FE0F815" w14:textId="72860BCC"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Hargreaves and Samani Poten</w:t>
      </w:r>
      <w:r>
        <w:rPr>
          <w:rFonts w:ascii="Calibri" w:hAnsi="Calibri"/>
          <w:sz w:val="24"/>
          <w:szCs w:val="24"/>
        </w:rPr>
        <w:t>tial-Evapotranspiration Module</w:t>
      </w:r>
    </w:p>
    <w:p w14:paraId="649A1538" w14:textId="1B7F77C4"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323067B6" w:rsidR="006651BD" w:rsidRDefault="006651BD" w:rsidP="00802A56">
      <w:pPr>
        <w:spacing w:after="0"/>
        <w:ind w:left="3600" w:hanging="360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6B4AE096"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3296CBB6"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Frost Based Act</w:t>
      </w:r>
      <w:r>
        <w:rPr>
          <w:rFonts w:ascii="Calibri" w:hAnsi="Calibri"/>
          <w:sz w:val="24"/>
          <w:szCs w:val="24"/>
        </w:rPr>
        <w:t>ive Transpiration Period Module</w:t>
      </w:r>
    </w:p>
    <w:p w14:paraId="65B98298" w14:textId="5E11CA46"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r>
      <w:r w:rsidR="00802A56">
        <w:rPr>
          <w:rFonts w:ascii="Calibri" w:hAnsi="Calibri"/>
          <w:sz w:val="24"/>
          <w:szCs w:val="24"/>
        </w:rPr>
        <w:tab/>
      </w:r>
      <w:r>
        <w:rPr>
          <w:rFonts w:ascii="Calibri" w:hAnsi="Calibri"/>
          <w:sz w:val="24"/>
          <w:szCs w:val="24"/>
        </w:rPr>
        <w:t>Preprocess Spring and Fall F</w:t>
      </w:r>
      <w:r w:rsidRPr="0076511E">
        <w:rPr>
          <w:rFonts w:ascii="Calibri" w:hAnsi="Calibri"/>
          <w:sz w:val="24"/>
          <w:szCs w:val="24"/>
        </w:rPr>
        <w:t xml:space="preserve">rost Module </w:t>
      </w:r>
    </w:p>
    <w:p w14:paraId="18D3F7E8" w14:textId="545E867F"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495A95BF"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Precipitation-Interception Module</w:t>
      </w:r>
    </w:p>
    <w:p w14:paraId="4FFBDE8E" w14:textId="332F9189"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42EF03BE"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r>
      <w:r w:rsidR="00802A56">
        <w:rPr>
          <w:rFonts w:ascii="Calibri" w:hAnsi="Calibri"/>
          <w:sz w:val="24"/>
          <w:szCs w:val="24"/>
        </w:rPr>
        <w:tab/>
      </w:r>
      <w:r>
        <w:rPr>
          <w:rFonts w:ascii="Calibri" w:hAnsi="Calibri"/>
          <w:sz w:val="24"/>
          <w:szCs w:val="24"/>
        </w:rPr>
        <w:t>Glacier Dynamics Module</w:t>
      </w:r>
    </w:p>
    <w:p w14:paraId="6BB11401" w14:textId="649CF73E" w:rsidR="006651BD" w:rsidRPr="0076511E" w:rsidRDefault="006651BD" w:rsidP="00802A56">
      <w:pPr>
        <w:spacing w:after="0"/>
        <w:ind w:left="3600" w:hanging="360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Nonlinear source Area Surface-Runoff and Infiltration Module</w:t>
      </w:r>
    </w:p>
    <w:p w14:paraId="035964E0" w14:textId="74C6038D"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Linear Source Area Surface-Runoff and Infiltration Module</w:t>
      </w:r>
    </w:p>
    <w:p w14:paraId="177F9841" w14:textId="6B8325FE" w:rsidR="006651BD"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Soil-Zone Module</w:t>
      </w:r>
    </w:p>
    <w:p w14:paraId="5CCC59FE" w14:textId="6330724C" w:rsidR="00A53FFD" w:rsidRPr="0076511E" w:rsidRDefault="00A53FFD" w:rsidP="00802A56">
      <w:pPr>
        <w:spacing w:after="0"/>
        <w:ind w:left="3600" w:hanging="3600"/>
        <w:rPr>
          <w:rFonts w:ascii="Calibri" w:hAnsi="Calibri"/>
          <w:sz w:val="24"/>
          <w:szCs w:val="24"/>
        </w:rPr>
      </w:pPr>
      <w:r w:rsidRPr="00A53FFD">
        <w:rPr>
          <w:rFonts w:ascii="Courier New" w:hAnsi="Courier New" w:cs="Courier New"/>
          <w:sz w:val="24"/>
          <w:szCs w:val="24"/>
          <w:highlight w:val="yellow"/>
        </w:rPr>
        <w:t>soilzone_ag</w:t>
      </w:r>
      <w:r>
        <w:rPr>
          <w:rFonts w:ascii="Calibri" w:hAnsi="Calibri"/>
          <w:sz w:val="24"/>
          <w:szCs w:val="24"/>
        </w:rPr>
        <w:tab/>
      </w:r>
      <w:r w:rsidRPr="0076511E">
        <w:rPr>
          <w:rFonts w:ascii="Calibri" w:hAnsi="Calibri"/>
          <w:sz w:val="24"/>
          <w:szCs w:val="24"/>
        </w:rPr>
        <w:t>Soil-Zone Module</w:t>
      </w:r>
      <w:r>
        <w:rPr>
          <w:rFonts w:ascii="Calibri" w:hAnsi="Calibri"/>
          <w:sz w:val="24"/>
          <w:szCs w:val="24"/>
        </w:rPr>
        <w:t xml:space="preserve"> used when agricultural fraction within HRUs is specified</w:t>
      </w:r>
    </w:p>
    <w:p w14:paraId="1500B5E8" w14:textId="549DB59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Ground-Water Reservoir Module </w:t>
      </w:r>
    </w:p>
    <w:p w14:paraId="574F32E9" w14:textId="414D0002"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r w:rsidR="00802A56">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1461063D" w14:textId="42061A81"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F338F2A"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Streamflow Module</w:t>
      </w:r>
    </w:p>
    <w:p w14:paraId="4DB67793" w14:textId="78084952"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00A0F141" w:rsidR="006651BD" w:rsidRPr="0076511E" w:rsidRDefault="006651BD" w:rsidP="00802A56">
      <w:pPr>
        <w:spacing w:after="0"/>
        <w:ind w:left="3600" w:hanging="360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t xml:space="preserve">Muskingum </w:t>
      </w:r>
      <w:r>
        <w:rPr>
          <w:rFonts w:ascii="Calibri" w:hAnsi="Calibri"/>
          <w:sz w:val="24"/>
          <w:szCs w:val="24"/>
        </w:rPr>
        <w:t>Streamflow Routing using Manning’s N Module</w:t>
      </w:r>
    </w:p>
    <w:p w14:paraId="261595E8" w14:textId="688F0FC6" w:rsidR="006651BD" w:rsidRDefault="006651BD" w:rsidP="00802A56">
      <w:pPr>
        <w:spacing w:after="0"/>
        <w:ind w:left="3600" w:hanging="360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 xml:space="preserve">Streamflow </w:t>
      </w:r>
      <w:r w:rsidR="00C71ACC">
        <w:rPr>
          <w:rFonts w:ascii="Calibri" w:hAnsi="Calibri"/>
          <w:sz w:val="24"/>
          <w:szCs w:val="24"/>
        </w:rPr>
        <w:t>R</w:t>
      </w:r>
      <w:r w:rsidRPr="0076511E">
        <w:rPr>
          <w:rFonts w:ascii="Calibri" w:hAnsi="Calibri"/>
          <w:sz w:val="24"/>
          <w:szCs w:val="24"/>
        </w:rPr>
        <w:t>outing with inflow e</w:t>
      </w:r>
      <w:r>
        <w:rPr>
          <w:rFonts w:ascii="Calibri" w:hAnsi="Calibri"/>
          <w:sz w:val="24"/>
          <w:szCs w:val="24"/>
        </w:rPr>
        <w:t>quals outflow for each segment</w:t>
      </w:r>
    </w:p>
    <w:p w14:paraId="59E7E1A7" w14:textId="33838F6D" w:rsidR="00C71ACC" w:rsidRPr="00C71ACC" w:rsidRDefault="00C71ACC" w:rsidP="00802A56">
      <w:pPr>
        <w:spacing w:after="0"/>
        <w:ind w:left="3600" w:hanging="3600"/>
        <w:rPr>
          <w:rFonts w:ascii="Courier New" w:hAnsi="Courier New" w:cs="Courier New"/>
          <w:sz w:val="24"/>
          <w:szCs w:val="24"/>
        </w:rPr>
      </w:pPr>
      <w:r w:rsidRPr="00C71ACC">
        <w:rPr>
          <w:rFonts w:ascii="Courier New" w:hAnsi="Courier New" w:cs="Courier New"/>
          <w:sz w:val="24"/>
          <w:szCs w:val="24"/>
          <w:highlight w:val="yellow"/>
        </w:rPr>
        <w:lastRenderedPageBreak/>
        <w:t>segment_to_hru</w:t>
      </w:r>
      <w:r w:rsidRPr="00C71ACC">
        <w:rPr>
          <w:rFonts w:ascii="Courier New" w:hAnsi="Courier New" w:cs="Courier New"/>
          <w:sz w:val="24"/>
          <w:szCs w:val="24"/>
          <w:highlight w:val="yellow"/>
          <w:vertAlign w:val="superscript"/>
        </w:rPr>
        <w:t>1</w:t>
      </w:r>
      <w:r>
        <w:rPr>
          <w:rFonts w:ascii="Courier New" w:hAnsi="Courier New" w:cs="Courier New"/>
          <w:sz w:val="24"/>
          <w:szCs w:val="24"/>
          <w:vertAlign w:val="superscript"/>
        </w:rPr>
        <w:tab/>
      </w:r>
      <w:r w:rsidRPr="00C71ACC">
        <w:rPr>
          <w:rFonts w:ascii="Calibri" w:hAnsi="Calibri" w:cs="Calibri"/>
          <w:sz w:val="24"/>
          <w:szCs w:val="24"/>
        </w:rPr>
        <w:t xml:space="preserve">Streamflow </w:t>
      </w:r>
      <w:r>
        <w:rPr>
          <w:rFonts w:ascii="Calibri" w:hAnsi="Calibri" w:cs="Calibri"/>
          <w:sz w:val="24"/>
          <w:szCs w:val="24"/>
        </w:rPr>
        <w:t>R</w:t>
      </w:r>
      <w:r w:rsidRPr="00C71ACC">
        <w:rPr>
          <w:rFonts w:ascii="Calibri" w:hAnsi="Calibri" w:cs="Calibri"/>
          <w:sz w:val="24"/>
          <w:szCs w:val="24"/>
        </w:rPr>
        <w:t>outing</w:t>
      </w:r>
      <w:r>
        <w:rPr>
          <w:rFonts w:ascii="Calibri" w:hAnsi="Calibri" w:cs="Calibri"/>
          <w:sz w:val="24"/>
          <w:szCs w:val="24"/>
        </w:rPr>
        <w:t xml:space="preserve"> Module that allows segment outflow computed by other modules to flow to pervious area of associated HRUs</w:t>
      </w:r>
    </w:p>
    <w:p w14:paraId="47E754C5" w14:textId="592211A7" w:rsidR="00C71ACC"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C2C1073" w14:textId="69019F4D" w:rsidR="00C71ACC" w:rsidRDefault="00C71ACC" w:rsidP="00802A56">
      <w:pPr>
        <w:spacing w:after="0"/>
        <w:ind w:left="3600" w:hanging="3600"/>
        <w:rPr>
          <w:rFonts w:ascii="Calibri" w:hAnsi="Calibri"/>
          <w:sz w:val="24"/>
          <w:szCs w:val="24"/>
        </w:rPr>
      </w:pPr>
      <w:r w:rsidRPr="00C71ACC">
        <w:rPr>
          <w:rFonts w:ascii="Courier New" w:hAnsi="Courier New" w:cs="Courier New"/>
          <w:sz w:val="24"/>
          <w:szCs w:val="24"/>
          <w:highlight w:val="yellow"/>
        </w:rPr>
        <w:t>strmflow_character</w:t>
      </w:r>
      <w:r w:rsidRPr="00C71ACC">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Stream Characteristics Module </w:t>
      </w:r>
      <w:r>
        <w:rPr>
          <w:rFonts w:ascii="Calibri" w:hAnsi="Calibri" w:cs="Calibri"/>
          <w:sz w:val="24"/>
          <w:szCs w:val="24"/>
        </w:rPr>
        <w:t>that computes segment width, depth, area, and velocity based on segment outflow computed by other modules</w:t>
      </w:r>
    </w:p>
    <w:p w14:paraId="0A2D0352" w14:textId="0E2E2275"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w:t>
      </w:r>
      <w:r w:rsidR="00802A56">
        <w:rPr>
          <w:rFonts w:ascii="Calibri" w:hAnsi="Calibri"/>
          <w:sz w:val="24"/>
          <w:szCs w:val="24"/>
        </w:rPr>
        <w:tab/>
      </w:r>
      <w:r w:rsidR="00802A56">
        <w:rPr>
          <w:rFonts w:ascii="Calibri" w:hAnsi="Calibri"/>
          <w:sz w:val="24"/>
          <w:szCs w:val="24"/>
        </w:rPr>
        <w:tab/>
      </w:r>
      <w:r>
        <w:rPr>
          <w:rFonts w:ascii="Calibri" w:hAnsi="Calibri"/>
          <w:sz w:val="24"/>
          <w:szCs w:val="24"/>
        </w:rPr>
        <w:t>Stream Network Temperature Module</w:t>
      </w:r>
    </w:p>
    <w:p w14:paraId="7BE52233" w14:textId="1AECABDC"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48C5730E" w:rsidR="006651BD" w:rsidRPr="00092945" w:rsidRDefault="006651BD" w:rsidP="00802A56">
      <w:pPr>
        <w:spacing w:after="0"/>
        <w:ind w:left="3600" w:hanging="360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56E4BCB6" w:rsidR="006651BD" w:rsidRPr="00092945" w:rsidRDefault="006651BD" w:rsidP="00802A56">
      <w:pPr>
        <w:spacing w:after="0"/>
        <w:ind w:left="3600" w:hanging="360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5787E1D3" w:rsidR="006651BD" w:rsidRPr="00BF75B0" w:rsidRDefault="006651BD" w:rsidP="00802A56">
      <w:pPr>
        <w:spacing w:after="0"/>
        <w:ind w:left="3600" w:hanging="360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092945">
        <w:rPr>
          <w:sz w:val="24"/>
        </w:rPr>
        <w:t xml:space="preserve">Write User-Selected Subbasin Variables </w:t>
      </w:r>
      <w:r>
        <w:rPr>
          <w:sz w:val="24"/>
        </w:rPr>
        <w:t xml:space="preserve">and HRU-based Variables Summarized by Subbasins </w:t>
      </w:r>
      <w:r w:rsidRPr="00092945">
        <w:rPr>
          <w:sz w:val="24"/>
        </w:rPr>
        <w:t>to CSV File Module</w:t>
      </w:r>
    </w:p>
    <w:p w14:paraId="4CDDB0D9" w14:textId="046ED30F"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00802A56">
        <w:rPr>
          <w:rFonts w:ascii="Calibri" w:hAnsi="Calibri"/>
          <w:sz w:val="24"/>
          <w:szCs w:val="24"/>
        </w:rPr>
        <w:tab/>
      </w:r>
      <w:r w:rsidRPr="005C34E1">
        <w:rPr>
          <w:sz w:val="24"/>
        </w:rPr>
        <w:t>Write User-Selected Basin Variables to CSV File Module</w:t>
      </w:r>
    </w:p>
    <w:p w14:paraId="6FD6448E" w14:textId="59DBCADC"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r>
      <w:r w:rsidR="00802A56">
        <w:rPr>
          <w:rFonts w:ascii="Calibri" w:hAnsi="Calibri"/>
          <w:sz w:val="24"/>
          <w:szCs w:val="24"/>
        </w:rPr>
        <w:tab/>
      </w:r>
      <w:r>
        <w:rPr>
          <w:rFonts w:ascii="Calibri" w:hAnsi="Calibri"/>
          <w:sz w:val="24"/>
          <w:szCs w:val="24"/>
        </w:rPr>
        <w:t>PRMS Summary Module</w:t>
      </w:r>
    </w:p>
    <w:p w14:paraId="0A10F69F" w14:textId="60022D8A"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00802A56">
        <w:rPr>
          <w:rFonts w:ascii="Calibri" w:hAnsi="Calibri"/>
          <w:sz w:val="24"/>
          <w:szCs w:val="24"/>
        </w:rPr>
        <w:tab/>
      </w:r>
      <w:r w:rsidRPr="0076511E">
        <w:rPr>
          <w:rFonts w:ascii="Calibri" w:hAnsi="Calibri"/>
          <w:sz w:val="24"/>
          <w:szCs w:val="24"/>
        </w:rPr>
        <w:t>Watershed Flow-Summary Module</w:t>
      </w:r>
    </w:p>
    <w:p w14:paraId="47D1EF21" w14:textId="4E99FC3F"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Map Based Output Module</w:t>
      </w:r>
    </w:p>
    <w:p w14:paraId="5BCF95C2" w14:textId="12EF39B1"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r>
      <w:r w:rsidR="00802A56">
        <w:rPr>
          <w:rFonts w:ascii="Calibri" w:hAnsi="Calibri"/>
          <w:sz w:val="24"/>
          <w:szCs w:val="24"/>
        </w:rPr>
        <w:tab/>
      </w:r>
      <w:r w:rsidRPr="0076511E">
        <w:rPr>
          <w:rFonts w:ascii="Calibri" w:hAnsi="Calibri"/>
          <w:sz w:val="24"/>
          <w:szCs w:val="24"/>
        </w:rPr>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4E2F427E" w:rsidR="006651BD" w:rsidRPr="0076511E" w:rsidRDefault="006651BD" w:rsidP="00802A56">
      <w:pPr>
        <w:spacing w:after="0"/>
        <w:ind w:left="3600" w:hanging="360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bookmarkStart w:id="5" w:name="_Hlk517095930"/>
      <w:bookmarkStart w:id="6" w:name="_Hlk517095998"/>
      <w:r>
        <w:rPr>
          <w:rFonts w:ascii="Calibri" w:hAnsi="Calibri"/>
          <w:sz w:val="24"/>
          <w:szCs w:val="24"/>
        </w:rPr>
        <w:t xml:space="preserve">Generate PRMS-IV or PRMS-V Parameters </w:t>
      </w:r>
      <w:bookmarkEnd w:id="5"/>
      <w:r w:rsidRPr="0076511E">
        <w:rPr>
          <w:rFonts w:ascii="Calibri" w:hAnsi="Calibri"/>
          <w:sz w:val="24"/>
          <w:szCs w:val="24"/>
        </w:rPr>
        <w:t xml:space="preserve">Preprocess </w:t>
      </w:r>
      <w:r>
        <w:rPr>
          <w:rFonts w:ascii="Calibri" w:hAnsi="Calibri"/>
          <w:sz w:val="24"/>
          <w:szCs w:val="24"/>
        </w:rPr>
        <w:t>Module</w:t>
      </w:r>
      <w:bookmarkEnd w:id="6"/>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lastRenderedPageBreak/>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lastRenderedPageBreak/>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w:t>
      </w:r>
      <w:r w:rsidRPr="0004102D">
        <w:rPr>
          <w:sz w:val="24"/>
        </w:rPr>
        <w:lastRenderedPageBreak/>
        <w:t xml:space="preserve">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7"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7"/>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proofErr w:type="spellStart"/>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proofErr w:type="spellEnd"/>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lastRenderedPageBreak/>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w:t>
      </w:r>
      <w:proofErr w:type="gramStart"/>
      <w:r>
        <w:rPr>
          <w:sz w:val="24"/>
          <w:szCs w:val="24"/>
        </w:rPr>
        <w:t>include:</w:t>
      </w:r>
      <w:proofErr w:type="gramEnd"/>
      <w:r>
        <w:rPr>
          <w:sz w:val="24"/>
          <w:szCs w:val="24"/>
        </w:rPr>
        <w:t xml:space="preserv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8" w:name="_Hlk61537363"/>
      <w:r>
        <w:rPr>
          <w:sz w:val="24"/>
          <w:szCs w:val="24"/>
        </w:rPr>
        <w:t>; d) th</w:t>
      </w:r>
      <w:r w:rsidRPr="00E46E13">
        <w:rPr>
          <w:sz w:val="24"/>
          <w:szCs w:val="24"/>
        </w:rPr>
        <w:t>e model mode</w:t>
      </w:r>
      <w:r>
        <w:rPr>
          <w:sz w:val="24"/>
          <w:szCs w:val="24"/>
        </w:rPr>
        <w:t xml:space="preserve"> </w:t>
      </w:r>
      <w:bookmarkEnd w:id="8"/>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w:t>
      </w:r>
      <w:proofErr w:type="gramStart"/>
      <w:r w:rsidRPr="00C71B7B">
        <w:rPr>
          <w:rFonts w:ascii="Calibri" w:eastAsia="Calibri" w:hAnsi="Calibri" w:cs="Calibri"/>
          <w:sz w:val="24"/>
          <w:szCs w:val="24"/>
        </w:rPr>
        <w:t>are</w:t>
      </w:r>
      <w:proofErr w:type="gramEnd"/>
      <w:r w:rsidRPr="00C71B7B">
        <w:rPr>
          <w:rFonts w:ascii="Calibri" w:eastAsia="Calibri" w:hAnsi="Calibri" w:cs="Calibri"/>
          <w:sz w:val="24"/>
          <w:szCs w:val="24"/>
        </w:rPr>
        <w:t>:</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lastRenderedPageBreak/>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proofErr w:type="spellStart"/>
      <w:r w:rsidRPr="008F2FB1">
        <w:rPr>
          <w:rFonts w:eastAsia="Times New Roman" w:cstheme="minorHAnsi"/>
          <w:i/>
          <w:iCs/>
          <w:color w:val="000000"/>
          <w:sz w:val="24"/>
          <w:szCs w:val="24"/>
          <w:bdr w:val="none" w:sz="0" w:space="0" w:color="auto" w:frame="1"/>
          <w:shd w:val="clear" w:color="auto" w:fill="FFFFFF"/>
        </w:rPr>
        <w:t>frost_date.param</w:t>
      </w:r>
      <w:proofErr w:type="spellEnd"/>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3425ED5"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lastRenderedPageBreak/>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Pr="00B85088" w:rsidRDefault="006651BD" w:rsidP="006651BD">
      <w:pPr>
        <w:shd w:val="clear" w:color="auto" w:fill="FFFFFF"/>
        <w:ind w:left="720" w:hanging="720"/>
        <w:textAlignment w:val="baseline"/>
        <w:rPr>
          <w:rFonts w:cstheme="minorHAnsi"/>
          <w:strike/>
          <w:sz w:val="24"/>
          <w:szCs w:val="24"/>
        </w:rPr>
      </w:pPr>
      <w:r w:rsidRPr="00B85088">
        <w:rPr>
          <w:rFonts w:ascii="Courier New" w:hAnsi="Courier New"/>
          <w:strike/>
          <w:color w:val="000000"/>
          <w:sz w:val="24"/>
          <w:szCs w:val="24"/>
          <w:highlight w:val="yellow"/>
          <w:bdr w:val="none" w:sz="0" w:space="0" w:color="auto" w:frame="1"/>
          <w:shd w:val="clear" w:color="auto" w:fill="FFFFFF"/>
        </w:rPr>
        <w:t>DOCUMENTATION</w:t>
      </w:r>
      <w:r w:rsidRPr="00B85088">
        <w:rPr>
          <w:strike/>
          <w:color w:val="000000"/>
          <w:sz w:val="24"/>
          <w:szCs w:val="24"/>
          <w:highlight w:val="yellow"/>
          <w:bdr w:val="none" w:sz="0" w:space="0" w:color="auto" w:frame="1"/>
          <w:shd w:val="clear" w:color="auto" w:fill="FFFFFF"/>
        </w:rPr>
        <w:t xml:space="preserve"> </w:t>
      </w:r>
      <w:r w:rsidRPr="00B85088">
        <w:rPr>
          <w:strike/>
          <w:color w:val="000000"/>
          <w:sz w:val="24"/>
          <w:szCs w:val="24"/>
          <w:highlight w:val="yellow"/>
          <w:bdr w:val="none" w:sz="0" w:space="0" w:color="auto" w:frame="1"/>
        </w:rPr>
        <w:t>– This mode</w:t>
      </w:r>
      <w:r w:rsidRPr="00B85088">
        <w:rPr>
          <w:strike/>
          <w:color w:val="000000"/>
          <w:sz w:val="24"/>
          <w:szCs w:val="24"/>
          <w:highlight w:val="yellow"/>
          <w:bdr w:val="none" w:sz="0" w:space="0" w:color="auto" w:frame="1"/>
          <w:shd w:val="clear" w:color="auto" w:fill="FFFFFF"/>
        </w:rPr>
        <w:t xml:space="preserve"> generates a Parameter File (control file name plus suffix </w:t>
      </w:r>
      <w:r w:rsidRPr="00B85088">
        <w:rPr>
          <w:i/>
          <w:strike/>
          <w:color w:val="000000"/>
          <w:sz w:val="24"/>
          <w:szCs w:val="24"/>
          <w:highlight w:val="yellow"/>
          <w:bdr w:val="none" w:sz="0" w:space="0" w:color="auto" w:frame="1"/>
          <w:shd w:val="clear" w:color="auto" w:fill="FFFFFF"/>
        </w:rPr>
        <w:t>.param</w:t>
      </w:r>
      <w:r w:rsidRPr="00B85088">
        <w:rPr>
          <w:strike/>
          <w:color w:val="000000"/>
          <w:sz w:val="24"/>
          <w:szCs w:val="24"/>
          <w:highlight w:val="yellow"/>
          <w:bdr w:val="none" w:sz="0" w:space="0" w:color="auto" w:frame="1"/>
          <w:shd w:val="clear" w:color="auto" w:fill="FFFFFF"/>
        </w:rPr>
        <w:t xml:space="preserve">), a file of parameter definitions (control file name plus suffix </w:t>
      </w:r>
      <w:r w:rsidRPr="00B85088">
        <w:rPr>
          <w:i/>
          <w:strike/>
          <w:color w:val="000000"/>
          <w:sz w:val="24"/>
          <w:szCs w:val="24"/>
          <w:highlight w:val="yellow"/>
          <w:bdr w:val="none" w:sz="0" w:space="0" w:color="auto" w:frame="1"/>
          <w:shd w:val="clear" w:color="auto" w:fill="FFFFFF"/>
        </w:rPr>
        <w:t>.</w:t>
      </w:r>
      <w:proofErr w:type="spellStart"/>
      <w:r w:rsidRPr="00B85088">
        <w:rPr>
          <w:i/>
          <w:strike/>
          <w:color w:val="000000"/>
          <w:sz w:val="24"/>
          <w:szCs w:val="24"/>
          <w:highlight w:val="yellow"/>
          <w:bdr w:val="none" w:sz="0" w:space="0" w:color="auto" w:frame="1"/>
          <w:shd w:val="clear" w:color="auto" w:fill="FFFFFF"/>
        </w:rPr>
        <w:t>par_name</w:t>
      </w:r>
      <w:proofErr w:type="spellEnd"/>
      <w:r w:rsidRPr="00B85088">
        <w:rPr>
          <w:rFonts w:eastAsia="Times New Roman" w:cstheme="minorHAnsi"/>
          <w:strike/>
          <w:color w:val="000000"/>
          <w:sz w:val="24"/>
          <w:szCs w:val="24"/>
          <w:highlight w:val="yellow"/>
          <w:bdr w:val="none" w:sz="0" w:space="0" w:color="auto" w:frame="1"/>
          <w:shd w:val="clear" w:color="auto" w:fill="FFFFFF"/>
        </w:rPr>
        <w:t>),</w:t>
      </w:r>
      <w:r w:rsidRPr="00B85088">
        <w:rPr>
          <w:strike/>
          <w:color w:val="000000"/>
          <w:sz w:val="24"/>
          <w:szCs w:val="24"/>
          <w:highlight w:val="yellow"/>
          <w:bdr w:val="none" w:sz="0" w:space="0" w:color="auto" w:frame="1"/>
          <w:shd w:val="clear" w:color="auto" w:fill="FFFFFF"/>
        </w:rPr>
        <w:t xml:space="preserve"> and a file of variable definitions (control file name plus suffix </w:t>
      </w:r>
      <w:r w:rsidRPr="00B85088">
        <w:rPr>
          <w:i/>
          <w:strike/>
          <w:color w:val="000000"/>
          <w:sz w:val="24"/>
          <w:szCs w:val="24"/>
          <w:highlight w:val="yellow"/>
          <w:bdr w:val="none" w:sz="0" w:space="0" w:color="auto" w:frame="1"/>
          <w:shd w:val="clear" w:color="auto" w:fill="FFFFFF"/>
        </w:rPr>
        <w:t>.</w:t>
      </w:r>
      <w:proofErr w:type="spellStart"/>
      <w:r w:rsidRPr="00B85088">
        <w:rPr>
          <w:i/>
          <w:strike/>
          <w:color w:val="000000"/>
          <w:sz w:val="24"/>
          <w:szCs w:val="24"/>
          <w:highlight w:val="yellow"/>
          <w:bdr w:val="none" w:sz="0" w:space="0" w:color="auto" w:frame="1"/>
          <w:shd w:val="clear" w:color="auto" w:fill="FFFFFF"/>
        </w:rPr>
        <w:t>var_name</w:t>
      </w:r>
      <w:proofErr w:type="spellEnd"/>
      <w:r w:rsidRPr="00B85088">
        <w:rPr>
          <w:strike/>
          <w:color w:val="000000"/>
          <w:sz w:val="24"/>
          <w:szCs w:val="24"/>
          <w:highlight w:val="yellow"/>
          <w:bdr w:val="none" w:sz="0" w:space="0" w:color="auto" w:frame="1"/>
          <w:shd w:val="clear" w:color="auto" w:fill="FFFFFF"/>
        </w:rPr>
        <w:t>). Each module</w:t>
      </w:r>
      <w:r w:rsidRPr="00B85088">
        <w:rPr>
          <w:rFonts w:eastAsia="Times New Roman" w:cstheme="minorHAnsi"/>
          <w:strike/>
          <w:color w:val="000000"/>
          <w:sz w:val="24"/>
          <w:szCs w:val="24"/>
          <w:highlight w:val="yellow"/>
          <w:bdr w:val="none" w:sz="0" w:space="0" w:color="auto" w:frame="1"/>
          <w:shd w:val="clear" w:color="auto" w:fill="FFFFFF"/>
        </w:rPr>
        <w:t xml:space="preserve"> available in PRMS (i.e., all modules in the functionality list above)</w:t>
      </w:r>
      <w:r w:rsidRPr="00B85088">
        <w:rPr>
          <w:strike/>
          <w:color w:val="000000"/>
          <w:sz w:val="24"/>
          <w:szCs w:val="24"/>
          <w:highlight w:val="yellow"/>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B85088">
        <w:rPr>
          <w:b/>
          <w:strike/>
          <w:color w:val="000000"/>
          <w:sz w:val="24"/>
          <w:szCs w:val="24"/>
          <w:highlight w:val="yellow"/>
          <w:bdr w:val="none" w:sz="0" w:space="0" w:color="auto" w:frame="1"/>
          <w:shd w:val="clear" w:color="auto" w:fill="FFFFFF"/>
        </w:rPr>
        <w:t>model_mode</w:t>
      </w:r>
      <w:r w:rsidRPr="00B85088">
        <w:rPr>
          <w:strike/>
          <w:color w:val="000000"/>
          <w:sz w:val="24"/>
          <w:szCs w:val="24"/>
          <w:highlight w:val="yellow"/>
          <w:bdr w:val="none" w:sz="0" w:space="0" w:color="auto" w:frame="1"/>
          <w:shd w:val="clear" w:color="auto" w:fill="FFFFFF"/>
        </w:rPr>
        <w:t xml:space="preserve"> other than </w:t>
      </w:r>
      <w:r w:rsidRPr="00B85088">
        <w:rPr>
          <w:rFonts w:ascii="Courier New" w:hAnsi="Courier New"/>
          <w:strike/>
          <w:color w:val="000000"/>
          <w:sz w:val="24"/>
          <w:szCs w:val="24"/>
          <w:highlight w:val="yellow"/>
          <w:bdr w:val="none" w:sz="0" w:space="0" w:color="auto" w:frame="1"/>
          <w:shd w:val="clear" w:color="auto" w:fill="FFFFFF"/>
        </w:rPr>
        <w:t>DOCUMENTATION</w:t>
      </w:r>
      <w:r w:rsidRPr="00B85088">
        <w:rPr>
          <w:strike/>
          <w:color w:val="000000"/>
          <w:sz w:val="24"/>
          <w:szCs w:val="24"/>
          <w:highlight w:val="yellow"/>
          <w:bdr w:val="none" w:sz="0" w:space="0" w:color="auto" w:frame="1"/>
          <w:shd w:val="clear" w:color="auto" w:fill="FFFFFF"/>
        </w:rPr>
        <w:t xml:space="preserve"> these files include parameters and variables for the active modules as specified by values in the Control File.</w:t>
      </w:r>
      <w:r w:rsidRPr="00B85088">
        <w:rPr>
          <w:rFonts w:eastAsia="Times New Roman" w:cstheme="minorHAnsi"/>
          <w:strike/>
          <w:color w:val="000000"/>
          <w:sz w:val="24"/>
          <w:szCs w:val="24"/>
          <w:highlight w:val="yellow"/>
          <w:bdr w:val="none" w:sz="0" w:space="0" w:color="auto" w:frame="1"/>
          <w:shd w:val="clear" w:color="auto" w:fill="FFFFFF"/>
        </w:rPr>
        <w:t xml:space="preserve"> </w:t>
      </w:r>
      <w:proofErr w:type="spellStart"/>
      <w:r w:rsidRPr="00B85088">
        <w:rPr>
          <w:rFonts w:eastAsia="Times New Roman" w:cstheme="minorHAnsi"/>
          <w:strike/>
          <w:color w:val="000000"/>
          <w:sz w:val="24"/>
          <w:szCs w:val="24"/>
          <w:highlight w:val="yellow"/>
          <w:bdr w:val="none" w:sz="0" w:space="0" w:color="auto" w:frame="1"/>
          <w:shd w:val="clear" w:color="auto" w:fill="FFFFFF"/>
        </w:rPr>
        <w:t>These</w:t>
      </w:r>
      <w:r w:rsidRPr="00B85088">
        <w:rPr>
          <w:rFonts w:eastAsia="Times New Roman" w:cstheme="minorHAnsi"/>
          <w:i/>
          <w:iCs/>
          <w:strike/>
          <w:color w:val="000000"/>
          <w:sz w:val="24"/>
          <w:szCs w:val="24"/>
          <w:highlight w:val="yellow"/>
          <w:bdr w:val="none" w:sz="0" w:space="0" w:color="auto" w:frame="1"/>
          <w:shd w:val="clear" w:color="auto" w:fill="FFFFFF"/>
        </w:rPr>
        <w:t>_name</w:t>
      </w:r>
      <w:proofErr w:type="spellEnd"/>
      <w:r w:rsidRPr="00B85088">
        <w:rPr>
          <w:rFonts w:eastAsia="Times New Roman" w:cstheme="minorHAnsi"/>
          <w:strike/>
          <w:color w:val="000000"/>
          <w:sz w:val="24"/>
          <w:szCs w:val="24"/>
          <w:highlight w:val="yellow"/>
          <w:bdr w:val="none" w:sz="0" w:space="0" w:color="auto" w:frame="1"/>
          <w:shd w:val="clear" w:color="auto" w:fill="FFFFFF"/>
        </w:rPr>
        <w:t xml:space="preserve"> files provide documentation of parameters and variables that can be used in lieu of </w:t>
      </w:r>
      <w:r w:rsidRPr="00B85088">
        <w:rPr>
          <w:rFonts w:cstheme="minorHAnsi"/>
          <w:strike/>
          <w:sz w:val="24"/>
          <w:szCs w:val="24"/>
          <w:highlight w:val="yellow"/>
        </w:rPr>
        <w:t>the file “</w:t>
      </w:r>
      <w:r w:rsidRPr="00B85088">
        <w:rPr>
          <w:rStyle w:val="Strong"/>
          <w:rFonts w:cstheme="minorHAnsi"/>
          <w:b w:val="0"/>
          <w:strike/>
          <w:sz w:val="24"/>
          <w:szCs w:val="24"/>
          <w:highlight w:val="yellow"/>
        </w:rPr>
        <w:t>PRMS_tables_5.2.pdf</w:t>
      </w:r>
      <w:r w:rsidRPr="00B85088">
        <w:rPr>
          <w:rFonts w:cstheme="minorHAnsi"/>
          <w:strike/>
          <w:sz w:val="24"/>
          <w:szCs w:val="24"/>
          <w:highlight w:val="yellow"/>
        </w:rPr>
        <w:t xml:space="preserve">” though in a less readable format. All parameters are expanded to their maximum dimension(s) and written to the  </w:t>
      </w:r>
      <w:r w:rsidRPr="00B85088">
        <w:rPr>
          <w:rFonts w:eastAsia="Times New Roman" w:cstheme="minorHAnsi"/>
          <w:i/>
          <w:iCs/>
          <w:strike/>
          <w:color w:val="000000"/>
          <w:sz w:val="24"/>
          <w:szCs w:val="24"/>
          <w:highlight w:val="yellow"/>
          <w:bdr w:val="none" w:sz="0" w:space="0" w:color="auto" w:frame="1"/>
          <w:shd w:val="clear" w:color="auto" w:fill="FFFFFF"/>
        </w:rPr>
        <w:t>.param</w:t>
      </w:r>
      <w:r w:rsidRPr="00B85088">
        <w:rPr>
          <w:rFonts w:cstheme="minorHAnsi"/>
          <w:strike/>
          <w:sz w:val="24"/>
          <w:szCs w:val="24"/>
          <w:highlight w:val="yellow"/>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B85088">
        <w:rPr>
          <w:rFonts w:eastAsia="Times New Roman" w:cstheme="minorHAnsi"/>
          <w:i/>
          <w:iCs/>
          <w:strike/>
          <w:color w:val="000000"/>
          <w:sz w:val="24"/>
          <w:szCs w:val="24"/>
          <w:highlight w:val="yellow"/>
          <w:bdr w:val="none" w:sz="0" w:space="0" w:color="auto" w:frame="1"/>
          <w:shd w:val="clear" w:color="auto" w:fill="FFFFFF"/>
        </w:rPr>
        <w:t>.param</w:t>
      </w:r>
      <w:r w:rsidRPr="00B85088">
        <w:rPr>
          <w:rFonts w:cstheme="minorHAnsi"/>
          <w:strike/>
          <w:sz w:val="24"/>
          <w:szCs w:val="24"/>
          <w:highlight w:val="yellow"/>
        </w:rPr>
        <w:t xml:space="preserve"> file.</w:t>
      </w:r>
      <w:r w:rsidRPr="00B85088">
        <w:rPr>
          <w:rFonts w:cstheme="minorHAnsi"/>
          <w:strike/>
          <w:sz w:val="24"/>
          <w:szCs w:val="24"/>
        </w:rPr>
        <w:t xml:space="preserv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034F7C15" w14:textId="3D6FEA7C" w:rsidR="004C7654" w:rsidRDefault="004C7654" w:rsidP="004C7654">
      <w:pPr>
        <w:spacing w:line="360" w:lineRule="auto"/>
        <w:rPr>
          <w:rStyle w:val="Strong"/>
          <w:sz w:val="24"/>
        </w:rPr>
      </w:pPr>
      <w:r>
        <w:rPr>
          <w:rStyle w:val="Strong"/>
          <w:sz w:val="24"/>
        </w:rPr>
        <w:t>Version 2.2.2</w:t>
      </w:r>
      <w:r w:rsidRPr="005130C2">
        <w:rPr>
          <w:rStyle w:val="Strong"/>
          <w:sz w:val="24"/>
        </w:rPr>
        <w:t xml:space="preserve"> (</w:t>
      </w:r>
      <w:r>
        <w:rPr>
          <w:rStyle w:val="Strong"/>
          <w:sz w:val="24"/>
        </w:rPr>
        <w:t>November 20</w:t>
      </w:r>
      <w:r w:rsidRPr="005130C2">
        <w:rPr>
          <w:rStyle w:val="Strong"/>
          <w:sz w:val="24"/>
        </w:rPr>
        <w:t>, 20</w:t>
      </w:r>
      <w:r>
        <w:rPr>
          <w:rStyle w:val="Strong"/>
          <w:sz w:val="24"/>
        </w:rPr>
        <w:t>22</w:t>
      </w:r>
      <w:r w:rsidRPr="005130C2">
        <w:rPr>
          <w:rStyle w:val="Strong"/>
          <w:sz w:val="24"/>
        </w:rPr>
        <w:t>)</w:t>
      </w:r>
    </w:p>
    <w:p w14:paraId="1B57D898" w14:textId="0DCDE532" w:rsidR="004C7654" w:rsidRDefault="004C7654" w:rsidP="004C7654">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sidR="001A235E">
        <w:rPr>
          <w:rStyle w:val="Strong"/>
          <w:b w:val="0"/>
          <w:sz w:val="24"/>
        </w:rPr>
        <w:t>3.0</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1A235E">
        <w:rPr>
          <w:rStyle w:val="Strong"/>
          <w:b w:val="0"/>
          <w:sz w:val="24"/>
        </w:rPr>
        <w:t>2</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38326156" w14:textId="77777777" w:rsidR="004C7654" w:rsidRDefault="004C7654" w:rsidP="004C7654">
      <w:pPr>
        <w:spacing w:line="240" w:lineRule="auto"/>
        <w:rPr>
          <w:rStyle w:val="Strong"/>
          <w:sz w:val="24"/>
        </w:rPr>
      </w:pPr>
    </w:p>
    <w:p w14:paraId="7FCCF38F" w14:textId="77777777" w:rsidR="004C7654" w:rsidRPr="00E31C93" w:rsidRDefault="004C7654" w:rsidP="004C7654">
      <w:pPr>
        <w:spacing w:line="240" w:lineRule="auto"/>
        <w:rPr>
          <w:rStyle w:val="Strong"/>
          <w:sz w:val="24"/>
        </w:rPr>
      </w:pPr>
      <w:r>
        <w:rPr>
          <w:rStyle w:val="Strong"/>
          <w:sz w:val="24"/>
        </w:rPr>
        <w:t xml:space="preserve">PRMS </w:t>
      </w:r>
      <w:r w:rsidRPr="00E31C93">
        <w:rPr>
          <w:rStyle w:val="Strong"/>
          <w:sz w:val="24"/>
        </w:rPr>
        <w:t>Modules</w:t>
      </w:r>
    </w:p>
    <w:p w14:paraId="74A8B48D" w14:textId="77777777" w:rsidR="004C7654" w:rsidRPr="00C5084C" w:rsidRDefault="004C7654" w:rsidP="004C7654">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07236BF4" w14:textId="77777777" w:rsidR="004C7654" w:rsidRDefault="004C7654" w:rsidP="004C7654">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74F12450" w14:textId="77777777" w:rsidR="004C7654" w:rsidRPr="00C5084C" w:rsidRDefault="004C7654" w:rsidP="004C7654">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Pr="00C5084C">
        <w:rPr>
          <w:rFonts w:ascii="Calibri" w:eastAsia="Times New Roman" w:hAnsi="Calibri" w:cs="Calibri"/>
          <w:color w:val="222222"/>
          <w:sz w:val="24"/>
          <w:szCs w:val="24"/>
        </w:rPr>
        <w:t xml:space="preserve">variable </w:t>
      </w:r>
      <w:r w:rsidRPr="00C5084C">
        <w:rPr>
          <w:rFonts w:ascii="Calibri" w:eastAsia="Times New Roman" w:hAnsi="Calibri" w:cs="Calibri"/>
          <w:i/>
          <w:iCs/>
          <w:color w:val="222222"/>
          <w:sz w:val="24"/>
          <w:szCs w:val="24"/>
        </w:rPr>
        <w:t>hru_storage</w:t>
      </w:r>
      <w:r w:rsidRPr="00C5084C">
        <w:rPr>
          <w:rFonts w:ascii="Calibri" w:eastAsia="Times New Roman" w:hAnsi="Calibri" w:cs="Calibri"/>
          <w:color w:val="222222"/>
          <w:sz w:val="24"/>
          <w:szCs w:val="24"/>
        </w:rPr>
        <w:t xml:space="preserve"> computes PRMS storage for GSFLOW mode that does not include groundwater storage</w:t>
      </w:r>
    </w:p>
    <w:p w14:paraId="620B0580" w14:textId="77777777" w:rsidR="004C7654" w:rsidRPr="00C5084C" w:rsidRDefault="004C7654" w:rsidP="004C7654">
      <w:pPr>
        <w:rPr>
          <w:rFonts w:ascii="Calibri" w:eastAsia="Times New Roman" w:hAnsi="Calibri" w:cs="Calibri"/>
          <w:color w:val="222222"/>
        </w:rPr>
      </w:pPr>
      <w:r>
        <w:rPr>
          <w:rFonts w:ascii="Calibri" w:eastAsia="Times New Roman" w:hAnsi="Calibri" w:cs="Calibri"/>
          <w:color w:val="222222"/>
          <w:sz w:val="24"/>
          <w:szCs w:val="24"/>
        </w:rPr>
        <w:t>B</w:t>
      </w:r>
      <w:r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Pr="00C5084C">
        <w:rPr>
          <w:rFonts w:ascii="Calibri" w:eastAsia="Times New Roman" w:hAnsi="Calibri" w:cs="Calibri"/>
          <w:color w:val="222222"/>
          <w:sz w:val="24"/>
          <w:szCs w:val="24"/>
        </w:rPr>
        <w:t xml:space="preserve"> as FORM=UNFORMATTED and ACCESS=STREAM for both Windows </w:t>
      </w:r>
      <w:r w:rsidRPr="00C5084C">
        <w:rPr>
          <w:rFonts w:ascii="Calibri" w:eastAsia="Times New Roman" w:hAnsi="Calibri" w:cs="Calibri"/>
          <w:color w:val="222222"/>
        </w:rPr>
        <w:t>and Linux executables. Previously Windows was opened with FORM=BINARY.</w:t>
      </w:r>
    </w:p>
    <w:p w14:paraId="5BDEE3D4" w14:textId="77777777" w:rsidR="004C7654" w:rsidRPr="00432D21" w:rsidRDefault="004C7654" w:rsidP="004C7654">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Pr="00432D21">
        <w:rPr>
          <w:rFonts w:ascii="Calibri" w:eastAsia="Calibri" w:hAnsi="Calibri" w:cs="Calibri"/>
          <w:b/>
          <w:sz w:val="24"/>
          <w:szCs w:val="24"/>
        </w:rPr>
        <w:t>BUG FIXES</w:t>
      </w:r>
    </w:p>
    <w:p w14:paraId="10D71E2D"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soilzone</w:t>
      </w:r>
    </w:p>
    <w:p w14:paraId="27AD55E1" w14:textId="77777777" w:rsidR="004C7654" w:rsidRPr="00527A44" w:rsidRDefault="004C7654" w:rsidP="004C7654">
      <w:pPr>
        <w:pStyle w:val="ListParagraph"/>
        <w:numPr>
          <w:ilvl w:val="0"/>
          <w:numId w:val="17"/>
        </w:numPr>
        <w:spacing w:after="0" w:line="240" w:lineRule="auto"/>
        <w:rPr>
          <w:rFonts w:ascii="Courier New" w:eastAsia="Courier New" w:hAnsi="Courier New" w:cs="Courier New"/>
        </w:rPr>
      </w:pPr>
      <w:r>
        <w:rPr>
          <w:sz w:val="24"/>
          <w:szCs w:val="24"/>
        </w:rPr>
        <w:t>There was i</w:t>
      </w:r>
      <w:r w:rsidRPr="00527A44">
        <w:rPr>
          <w:sz w:val="24"/>
          <w:szCs w:val="24"/>
        </w:rPr>
        <w:t xml:space="preserve">ncorrect </w:t>
      </w:r>
      <w:r>
        <w:rPr>
          <w:sz w:val="24"/>
          <w:szCs w:val="24"/>
        </w:rPr>
        <w:t>water balance</w:t>
      </w:r>
      <w:r w:rsidRPr="00527A44">
        <w:rPr>
          <w:sz w:val="24"/>
          <w:szCs w:val="24"/>
        </w:rPr>
        <w:t xml:space="preserve"> reporting and storage in the gravity reservoir at the intersection</w:t>
      </w:r>
      <w:r>
        <w:rPr>
          <w:sz w:val="24"/>
          <w:szCs w:val="24"/>
        </w:rPr>
        <w:t>s</w:t>
      </w:r>
      <w:r w:rsidRPr="00527A44">
        <w:rPr>
          <w:sz w:val="24"/>
          <w:szCs w:val="24"/>
        </w:rPr>
        <w:t xml:space="preserve"> of PRMS HRU</w:t>
      </w:r>
      <w:r>
        <w:rPr>
          <w:sz w:val="24"/>
          <w:szCs w:val="24"/>
        </w:rPr>
        <w:t>s</w:t>
      </w:r>
      <w:r w:rsidRPr="00527A44">
        <w:rPr>
          <w:sz w:val="24"/>
          <w:szCs w:val="24"/>
        </w:rPr>
        <w:t xml:space="preserve"> and MODFLOW cell</w:t>
      </w:r>
      <w:r>
        <w:rPr>
          <w:sz w:val="24"/>
          <w:szCs w:val="24"/>
        </w:rPr>
        <w:t>s</w:t>
      </w:r>
      <w:r w:rsidRPr="00527A44">
        <w:rPr>
          <w:sz w:val="24"/>
          <w:szCs w:val="24"/>
        </w:rPr>
        <w:t xml:space="preserve"> </w:t>
      </w:r>
      <w:r>
        <w:rPr>
          <w:sz w:val="24"/>
          <w:szCs w:val="24"/>
        </w:rPr>
        <w:t>for</w:t>
      </w:r>
      <w:r w:rsidRPr="00527A44">
        <w:rPr>
          <w:sz w:val="24"/>
          <w:szCs w:val="24"/>
        </w:rPr>
        <w:t xml:space="preserve"> GSFLOW model results </w:t>
      </w:r>
      <w:r>
        <w:rPr>
          <w:sz w:val="24"/>
          <w:szCs w:val="24"/>
        </w:rPr>
        <w:t>for models that</w:t>
      </w:r>
      <w:r w:rsidRPr="00527A44">
        <w:rPr>
          <w:sz w:val="24"/>
          <w:szCs w:val="24"/>
        </w:rPr>
        <w:t xml:space="preserve"> include swale HRUs</w:t>
      </w:r>
      <w:r>
        <w:rPr>
          <w:sz w:val="24"/>
          <w:szCs w:val="24"/>
        </w:rPr>
        <w:t xml:space="preserve"> that had water content greater than the value of </w:t>
      </w:r>
      <w:r w:rsidRPr="00BD0DBA">
        <w:rPr>
          <w:b/>
          <w:bCs/>
          <w:sz w:val="24"/>
          <w:szCs w:val="24"/>
        </w:rPr>
        <w:t>sat_threshold</w:t>
      </w:r>
      <w:r w:rsidRPr="00527A44">
        <w:rPr>
          <w:sz w:val="24"/>
          <w:szCs w:val="24"/>
        </w:rPr>
        <w:t>.</w:t>
      </w:r>
      <w:r>
        <w:rPr>
          <w:sz w:val="24"/>
          <w:szCs w:val="24"/>
        </w:rPr>
        <w:t xml:space="preserve"> This was due to the actual evapotranspiration was not subtracted from the gravity reservoir storage.</w:t>
      </w:r>
      <w:r w:rsidRPr="00527A44">
        <w:rPr>
          <w:sz w:val="24"/>
          <w:szCs w:val="24"/>
        </w:rPr>
        <w:t xml:space="preserve"> </w:t>
      </w:r>
      <w:r>
        <w:rPr>
          <w:sz w:val="24"/>
          <w:szCs w:val="24"/>
        </w:rPr>
        <w:t xml:space="preserve">The overall simulation solution is not affected, but the reporting in the water-budget file is incorrect for storage in the gravity reservoir, ET from the capillary reservoir and from swale HRUs. </w:t>
      </w:r>
      <w:r w:rsidRPr="00527A44">
        <w:rPr>
          <w:sz w:val="24"/>
          <w:szCs w:val="24"/>
        </w:rPr>
        <w:t>This fix</w:t>
      </w:r>
      <w:r>
        <w:rPr>
          <w:sz w:val="24"/>
          <w:szCs w:val="24"/>
        </w:rPr>
        <w:t xml:space="preserve"> affects GSFLOW mode simulations and not PRMS-only or MODFLOW-only simulations.</w:t>
      </w:r>
    </w:p>
    <w:p w14:paraId="3FC44EB0"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690B8762" w14:textId="77777777" w:rsidR="004C7654" w:rsidRPr="007F7BA4" w:rsidRDefault="004C7654" w:rsidP="004C7654">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7A55A572"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42B9075E" w14:textId="77777777" w:rsidR="004C7654" w:rsidRPr="00F0366F" w:rsidRDefault="004C7654" w:rsidP="004C7654">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4F5C6BDA" w14:textId="77777777" w:rsidR="004C7654" w:rsidRPr="00432D21" w:rsidRDefault="004C7654" w:rsidP="004C7654">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27A267B5" w14:textId="77777777" w:rsidR="004C7654" w:rsidRPr="00F05166" w:rsidRDefault="004C7654" w:rsidP="004C7654">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gain_inches</w:t>
      </w:r>
      <w:proofErr w:type="spellEnd"/>
      <w:r w:rsidRPr="00F05166">
        <w:rPr>
          <w:rFonts w:ascii="Calibri" w:eastAsia="Calibri" w:hAnsi="Calibri" w:cs="Calibri"/>
        </w:rPr>
        <w:t xml:space="preserve"> is now set to the unit water depth in the canopy instead of based on how the water is applied. </w:t>
      </w:r>
      <w:proofErr w:type="spellStart"/>
      <w:r w:rsidRPr="00F05166">
        <w:rPr>
          <w:rFonts w:ascii="Calibri" w:eastAsia="Calibri" w:hAnsi="Calibri" w:cs="Calibri"/>
          <w:i/>
          <w:iCs/>
        </w:rPr>
        <w:t>gain_inches_hru</w:t>
      </w:r>
      <w:proofErr w:type="spellEnd"/>
      <w:r w:rsidRPr="00F05166">
        <w:rPr>
          <w:rFonts w:ascii="Calibri" w:eastAsia="Calibri" w:hAnsi="Calibri" w:cs="Calibri"/>
        </w:rPr>
        <w:t xml:space="preserve"> is the unit water depth over the HRU.</w:t>
      </w:r>
    </w:p>
    <w:p w14:paraId="1C71589B" w14:textId="77777777" w:rsidR="004C7654" w:rsidRPr="00F05166" w:rsidRDefault="004C7654" w:rsidP="004C7654">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basin_changeover</w:t>
      </w:r>
      <w:proofErr w:type="spellEnd"/>
      <w:r w:rsidRPr="00F05166">
        <w:rPr>
          <w:rFonts w:ascii="Calibri" w:eastAsia="Calibri" w:hAnsi="Calibri" w:cs="Calibri"/>
          <w:i/>
          <w:iCs/>
        </w:rPr>
        <w:t xml:space="preserve"> </w:t>
      </w:r>
      <w:r w:rsidRPr="00F05166">
        <w:rPr>
          <w:rFonts w:ascii="Calibri" w:eastAsia="Calibri" w:hAnsi="Calibri" w:cs="Calibri"/>
        </w:rPr>
        <w:t xml:space="preserve">was </w:t>
      </w:r>
      <w:r>
        <w:rPr>
          <w:rFonts w:ascii="Calibri" w:eastAsia="Calibri" w:hAnsi="Calibri" w:cs="Calibri"/>
        </w:rPr>
        <w:t>dimensioned</w:t>
      </w:r>
      <w:r w:rsidRPr="00F05166">
        <w:rPr>
          <w:rFonts w:ascii="Calibri" w:eastAsia="Calibri" w:hAnsi="Calibri" w:cs="Calibri"/>
        </w:rPr>
        <w:t xml:space="preserve"> 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43610195" w14:textId="77777777" w:rsidR="004C7654" w:rsidRDefault="004C7654" w:rsidP="004C7654">
      <w:pPr>
        <w:spacing w:before="120" w:after="0" w:line="276" w:lineRule="auto"/>
        <w:ind w:firstLine="720"/>
        <w:rPr>
          <w:rFonts w:ascii="Courier New" w:eastAsia="Courier New" w:hAnsi="Courier New" w:cs="Courier New"/>
        </w:rPr>
      </w:pPr>
      <w:r>
        <w:rPr>
          <w:rFonts w:ascii="Courier New" w:eastAsia="Courier New" w:hAnsi="Courier New" w:cs="Courier New"/>
        </w:rPr>
        <w:t>cascade</w:t>
      </w:r>
    </w:p>
    <w:p w14:paraId="7B8691B5" w14:textId="77777777" w:rsidR="004C7654" w:rsidRPr="00C07673" w:rsidRDefault="004C7654" w:rsidP="004C7654">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lastRenderedPageBreak/>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Pr>
          <w:rFonts w:ascii="Calibri" w:eastAsia="Calibri" w:hAnsi="Calibri" w:cs="Calibri"/>
        </w:rPr>
        <w:t>was</w:t>
      </w:r>
      <w:r w:rsidRPr="00C07673">
        <w:rPr>
          <w:rFonts w:ascii="Calibri" w:eastAsia="Calibri" w:hAnsi="Calibri" w:cs="Calibri"/>
        </w:rPr>
        <w:t xml:space="preserve"> 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Pr>
          <w:rFonts w:ascii="Calibri" w:eastAsia="Calibri" w:hAnsi="Calibri" w:cs="Calibri"/>
        </w:rPr>
        <w:t>)</w:t>
      </w:r>
      <w:r w:rsidRPr="00C07673">
        <w:rPr>
          <w:rFonts w:ascii="Calibri" w:eastAsia="Calibri" w:hAnsi="Calibri" w:cs="Calibri"/>
        </w:rPr>
        <w:t xml:space="preserve">. </w:t>
      </w:r>
    </w:p>
    <w:p w14:paraId="7490D220" w14:textId="77777777" w:rsidR="004C7654" w:rsidRDefault="004C7654" w:rsidP="004C7654">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72D9FBC0" w14:textId="77777777" w:rsidR="004C7654" w:rsidRPr="00C07673" w:rsidRDefault="004C7654" w:rsidP="004C7654">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w:t>
      </w:r>
      <w:proofErr w:type="spellStart"/>
      <w:r w:rsidRPr="00C07673">
        <w:rPr>
          <w:rFonts w:ascii="Calibri" w:eastAsia="Calibri" w:hAnsi="Calibri" w:cs="Calibri"/>
          <w:i/>
          <w:iCs/>
        </w:rPr>
        <w:t>use_sroff_transfer</w:t>
      </w:r>
      <w:proofErr w:type="spellEnd"/>
      <w:r w:rsidRPr="00C07673">
        <w:rPr>
          <w:rFonts w:ascii="Calibri" w:eastAsia="Calibri" w:hAnsi="Calibri" w:cs="Calibri"/>
        </w:rPr>
        <w:t xml:space="preserve"> flag was used to determine if </w:t>
      </w:r>
      <w:proofErr w:type="spellStart"/>
      <w:r w:rsidRPr="00C07673">
        <w:rPr>
          <w:rFonts w:ascii="Calibri" w:eastAsia="Calibri" w:hAnsi="Calibri" w:cs="Calibri"/>
          <w:i/>
          <w:iCs/>
        </w:rPr>
        <w:t>net_apply</w:t>
      </w:r>
      <w:proofErr w:type="spellEnd"/>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proofErr w:type="spellStart"/>
      <w:r w:rsidRPr="00C07673">
        <w:rPr>
          <w:rFonts w:ascii="Calibri" w:eastAsia="Calibri" w:hAnsi="Calibri" w:cs="Calibri"/>
          <w:i/>
          <w:iCs/>
        </w:rPr>
        <w:t>use_intcp_transfer</w:t>
      </w:r>
      <w:proofErr w:type="spellEnd"/>
      <w:r w:rsidRPr="00C07673">
        <w:rPr>
          <w:rFonts w:ascii="Calibri" w:eastAsia="Calibri" w:hAnsi="Calibri" w:cs="Calibri"/>
        </w:rPr>
        <w:t xml:space="preserve"> flag is set to 1 only when canopy irrigation is active. This latter flag is now used so that the code is slightly more efficient.</w:t>
      </w:r>
    </w:p>
    <w:p w14:paraId="2F9BE4C5" w14:textId="77777777" w:rsidR="004C7654" w:rsidRPr="00C22B15" w:rsidRDefault="004C7654" w:rsidP="004C7654">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0AA42253" w14:textId="77777777" w:rsidR="004C7654" w:rsidRPr="00C22B15" w:rsidRDefault="004C7654" w:rsidP="004C7654">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55C58BF0" w14:textId="77777777" w:rsidR="004C7654" w:rsidRPr="00C22B15" w:rsidRDefault="004C7654" w:rsidP="004C7654">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16966276" w14:textId="77777777" w:rsidR="004C7654" w:rsidRPr="00396E98" w:rsidRDefault="004C7654" w:rsidP="004C7654">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224C0E67" w14:textId="77777777" w:rsidR="004C7654"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AD14E79" w14:textId="77777777" w:rsidR="004C7654" w:rsidRPr="00396E98" w:rsidRDefault="004C7654" w:rsidP="004C7654">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2ABC559E" w14:textId="77777777" w:rsidR="004C7654" w:rsidRDefault="004C7654" w:rsidP="004C7654">
      <w:pPr>
        <w:spacing w:after="0" w:line="240" w:lineRule="auto"/>
        <w:rPr>
          <w:rFonts w:ascii="Calibri" w:eastAsia="Calibri" w:hAnsi="Calibri" w:cs="Calibri"/>
        </w:rPr>
      </w:pPr>
    </w:p>
    <w:p w14:paraId="162D6A30" w14:textId="77777777" w:rsidR="004C7654" w:rsidRPr="00432D21" w:rsidRDefault="004C7654" w:rsidP="004C7654">
      <w:pPr>
        <w:spacing w:after="0" w:line="240" w:lineRule="auto"/>
        <w:rPr>
          <w:rFonts w:ascii="Calibri" w:eastAsia="Calibri" w:hAnsi="Calibri" w:cs="Calibri"/>
          <w:b/>
          <w:sz w:val="24"/>
          <w:szCs w:val="24"/>
        </w:rPr>
      </w:pPr>
      <w:r>
        <w:rPr>
          <w:rFonts w:ascii="Calibri" w:eastAsia="Calibri" w:hAnsi="Calibri" w:cs="Calibri"/>
        </w:rPr>
        <w:t xml:space="preserve">      </w:t>
      </w:r>
      <w:r w:rsidRPr="00432D21">
        <w:rPr>
          <w:rFonts w:ascii="Calibri" w:eastAsia="Calibri" w:hAnsi="Calibri" w:cs="Calibri"/>
          <w:b/>
          <w:sz w:val="24"/>
          <w:szCs w:val="24"/>
        </w:rPr>
        <w:t>NEW FUNCTIONALITY</w:t>
      </w:r>
    </w:p>
    <w:p w14:paraId="674F7A78" w14:textId="77777777" w:rsidR="004C7654" w:rsidRPr="00432D21" w:rsidRDefault="004C7654" w:rsidP="004C7654">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6F1A2EEC" w14:textId="77777777" w:rsidR="004C7654" w:rsidRPr="00DC7BE2" w:rsidRDefault="004C7654" w:rsidP="004C7654">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p>
    <w:p w14:paraId="5A871210" w14:textId="77777777" w:rsidR="004C7654" w:rsidRPr="00DC7BE2" w:rsidRDefault="004C7654" w:rsidP="004C7654">
      <w:pPr>
        <w:pStyle w:val="ListParagraph"/>
        <w:spacing w:after="0" w:line="240" w:lineRule="auto"/>
        <w:ind w:left="1512"/>
        <w:rPr>
          <w:rFonts w:cs="Times New Roman"/>
          <w:sz w:val="16"/>
          <w:szCs w:val="16"/>
        </w:rPr>
      </w:pPr>
    </w:p>
    <w:p w14:paraId="0ACCD33F" w14:textId="77777777" w:rsidR="004C7654" w:rsidRPr="007F12C4" w:rsidRDefault="004C7654" w:rsidP="004C7654">
      <w:pPr>
        <w:pStyle w:val="ListParagraph"/>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orad</w:t>
      </w:r>
      <w:proofErr w:type="spellEnd"/>
      <w:r w:rsidRPr="007F12C4">
        <w:rPr>
          <w:rFonts w:ascii="Calibri" w:eastAsia="Calibri" w:hAnsi="Calibri" w:cs="Calibri"/>
        </w:rPr>
        <w:t xml:space="preserve"> = Swrad(i</w:t>
      </w:r>
      <w:r>
        <w:rPr>
          <w:rFonts w:ascii="Calibri" w:eastAsia="Calibri" w:hAnsi="Calibri" w:cs="Calibri"/>
        </w:rPr>
        <w:t>hru</w:t>
      </w:r>
      <w:r w:rsidRPr="007F12C4">
        <w:rPr>
          <w:rFonts w:ascii="Calibri" w:eastAsia="Calibri" w:hAnsi="Calibri" w:cs="Calibri"/>
        </w:rPr>
        <w:t>)*Hru_cossl(i</w:t>
      </w:r>
      <w:r>
        <w:rPr>
          <w:rFonts w:ascii="Calibri" w:eastAsia="Calibri" w:hAnsi="Calibri" w:cs="Calibri"/>
        </w:rPr>
        <w:t>hru</w:t>
      </w:r>
      <w:r w:rsidRPr="007F12C4">
        <w:rPr>
          <w:rFonts w:ascii="Calibri" w:eastAsia="Calibri" w:hAnsi="Calibri" w:cs="Calibri"/>
        </w:rPr>
        <w:t>)*Soltab_horad_potsw(Jday,i</w:t>
      </w:r>
      <w:r>
        <w:rPr>
          <w:rFonts w:ascii="Calibri" w:eastAsia="Calibri" w:hAnsi="Calibri" w:cs="Calibri"/>
        </w:rPr>
        <w:t>hru</w:t>
      </w:r>
      <w:r w:rsidRPr="007F12C4">
        <w:rPr>
          <w:rFonts w:ascii="Calibri" w:eastAsia="Calibri" w:hAnsi="Calibri" w:cs="Calibri"/>
        </w:rPr>
        <w:t>))/Soltab_potsw(Jday,i</w:t>
      </w:r>
      <w:r>
        <w:rPr>
          <w:rFonts w:ascii="Calibri" w:eastAsia="Calibri" w:hAnsi="Calibri" w:cs="Calibri"/>
        </w:rPr>
        <w:t>hru)</w:t>
      </w:r>
    </w:p>
    <w:p w14:paraId="6ED0CCC9" w14:textId="77777777" w:rsidR="004C7654" w:rsidRDefault="004C7654" w:rsidP="004C7654">
      <w:pPr>
        <w:spacing w:after="0" w:line="240" w:lineRule="auto"/>
        <w:ind w:left="360"/>
        <w:rPr>
          <w:rFonts w:ascii="Calibri" w:eastAsia="Calibri" w:hAnsi="Calibri" w:cs="Calibri"/>
        </w:rPr>
      </w:pPr>
      <w:r>
        <w:rPr>
          <w:rFonts w:ascii="Calibri" w:eastAsia="Calibri" w:hAnsi="Calibri" w:cs="Calibri"/>
        </w:rPr>
        <w:t xml:space="preserve">                                       </w:t>
      </w:r>
      <w:r w:rsidRPr="007F12C4">
        <w:rPr>
          <w:rFonts w:ascii="Calibri" w:eastAsia="Calibri" w:hAnsi="Calibri" w:cs="Calibri"/>
        </w:rPr>
        <w:t xml:space="preserve">       </w:t>
      </w:r>
      <w:r>
        <w:rPr>
          <w:rFonts w:ascii="Calibri" w:eastAsia="Calibri" w:hAnsi="Calibri" w:cs="Calibri"/>
        </w:rPr>
        <w:t>cloud cover</w:t>
      </w:r>
      <w:r w:rsidRPr="007F12C4">
        <w:rPr>
          <w:rFonts w:ascii="Calibri" w:eastAsia="Calibri" w:hAnsi="Calibri" w:cs="Calibri"/>
        </w:rPr>
        <w:t xml:space="preserve"> = </w:t>
      </w:r>
      <w:proofErr w:type="spellStart"/>
      <w:r w:rsidRPr="007F12C4">
        <w:rPr>
          <w:rFonts w:ascii="Calibri" w:eastAsia="Calibri" w:hAnsi="Calibri" w:cs="Calibri"/>
        </w:rPr>
        <w:t>orad</w:t>
      </w:r>
      <w:proofErr w:type="spellEnd"/>
      <w:r w:rsidRPr="007F12C4">
        <w:rPr>
          <w:rFonts w:ascii="Calibri" w:eastAsia="Calibri" w:hAnsi="Calibri" w:cs="Calibri"/>
        </w:rPr>
        <w:t>/</w:t>
      </w:r>
      <w:proofErr w:type="spellStart"/>
      <w:r w:rsidRPr="007F12C4">
        <w:rPr>
          <w:rFonts w:ascii="Calibri" w:eastAsia="Calibri" w:hAnsi="Calibri" w:cs="Calibri"/>
        </w:rPr>
        <w:t>Soltab_horad_potsw</w:t>
      </w:r>
      <w:proofErr w:type="spellEnd"/>
      <w:r w:rsidRPr="007F12C4">
        <w:rPr>
          <w:rFonts w:ascii="Calibri" w:eastAsia="Calibri" w:hAnsi="Calibri" w:cs="Calibri"/>
        </w:rPr>
        <w:t>(</w:t>
      </w:r>
      <w:proofErr w:type="spellStart"/>
      <w:r w:rsidRPr="007F12C4">
        <w:rPr>
          <w:rFonts w:ascii="Calibri" w:eastAsia="Calibri" w:hAnsi="Calibri" w:cs="Calibri"/>
        </w:rPr>
        <w:t>Jday,</w:t>
      </w:r>
      <w:r>
        <w:rPr>
          <w:rFonts w:ascii="Calibri" w:eastAsia="Calibri" w:hAnsi="Calibri" w:cs="Calibri"/>
        </w:rPr>
        <w:t>ihru</w:t>
      </w:r>
      <w:proofErr w:type="spellEnd"/>
      <w:r w:rsidRPr="007F12C4">
        <w:rPr>
          <w:rFonts w:ascii="Calibri" w:eastAsia="Calibri" w:hAnsi="Calibri" w:cs="Calibri"/>
        </w:rPr>
        <w:t>)</w:t>
      </w:r>
    </w:p>
    <w:p w14:paraId="5B4D1E00" w14:textId="77777777" w:rsidR="004C7654" w:rsidRPr="00DC7BE2" w:rsidRDefault="004C7654" w:rsidP="004C7654">
      <w:pPr>
        <w:spacing w:after="0" w:line="240" w:lineRule="auto"/>
        <w:ind w:left="360"/>
        <w:rPr>
          <w:rFonts w:cs="Times New Roman"/>
          <w:sz w:val="16"/>
          <w:szCs w:val="16"/>
        </w:rPr>
      </w:pPr>
    </w:p>
    <w:p w14:paraId="3884BDE4" w14:textId="77777777" w:rsidR="004C7654" w:rsidRPr="007F12C4" w:rsidRDefault="004C7654" w:rsidP="004C7654">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5775B024" w14:textId="77777777" w:rsidR="004C7654" w:rsidRPr="00432D21" w:rsidRDefault="004C7654" w:rsidP="004C7654">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58F32686" w14:textId="77777777" w:rsidR="004C7654" w:rsidRPr="00E543FE" w:rsidRDefault="004C7654" w:rsidP="004C7654">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0319CD88" w14:textId="77777777" w:rsidR="004C7654" w:rsidRPr="00432D21" w:rsidRDefault="004C7654" w:rsidP="004C7654">
      <w:pPr>
        <w:spacing w:after="0" w:line="240" w:lineRule="auto"/>
        <w:rPr>
          <w:rFonts w:ascii="Calibri" w:eastAsia="Calibri" w:hAnsi="Calibri" w:cs="Calibri"/>
        </w:rPr>
      </w:pPr>
    </w:p>
    <w:p w14:paraId="0FEE8EA2" w14:textId="77777777" w:rsidR="004C7654" w:rsidRPr="00A81006" w:rsidRDefault="004C7654" w:rsidP="004C7654">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Pr="00A81006">
        <w:rPr>
          <w:rFonts w:ascii="Calibri" w:eastAsia="Calibri" w:hAnsi="Calibri" w:cs="Calibri"/>
          <w:b/>
          <w:sz w:val="24"/>
          <w:szCs w:val="24"/>
        </w:rPr>
        <w:t>PARAMETER CHANGES</w:t>
      </w:r>
    </w:p>
    <w:p w14:paraId="4DE2A77B" w14:textId="77777777" w:rsidR="004C7654" w:rsidRPr="00432D21" w:rsidRDefault="004C7654" w:rsidP="004C7654">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0B40073B" w14:textId="77777777" w:rsidR="004C7654" w:rsidRPr="00432D21" w:rsidRDefault="004C7654" w:rsidP="004C7654">
      <w:pPr>
        <w:spacing w:after="0" w:line="240" w:lineRule="auto"/>
        <w:ind w:firstLine="720"/>
        <w:rPr>
          <w:rFonts w:ascii="Calibri" w:eastAsia="Calibri" w:hAnsi="Calibri" w:cs="Calibri"/>
          <w:b/>
        </w:rPr>
      </w:pPr>
      <w:proofErr w:type="spellStart"/>
      <w:r>
        <w:rPr>
          <w:rFonts w:ascii="Calibri" w:eastAsia="Calibri" w:hAnsi="Calibri" w:cs="Calibri"/>
          <w:b/>
        </w:rPr>
        <w:t>albedo_cbh</w:t>
      </w:r>
      <w:r w:rsidRPr="00432D21">
        <w:rPr>
          <w:rFonts w:ascii="Calibri" w:eastAsia="Calibri" w:hAnsi="Calibri" w:cs="Calibri"/>
          <w:b/>
        </w:rPr>
        <w:t>_flag</w:t>
      </w:r>
      <w:proofErr w:type="spellEnd"/>
    </w:p>
    <w:p w14:paraId="32622B57"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B257853" w14:textId="77777777" w:rsidR="004C7654" w:rsidRPr="00432D21" w:rsidRDefault="004C7654" w:rsidP="004C7654">
      <w:pPr>
        <w:spacing w:before="120" w:after="0" w:line="240" w:lineRule="auto"/>
        <w:ind w:firstLine="720"/>
        <w:rPr>
          <w:rFonts w:ascii="Calibri" w:eastAsia="Calibri" w:hAnsi="Calibri" w:cs="Calibri"/>
          <w:b/>
        </w:rPr>
      </w:pPr>
      <w:proofErr w:type="spellStart"/>
      <w:r>
        <w:rPr>
          <w:rFonts w:ascii="Calibri" w:eastAsia="Calibri" w:hAnsi="Calibri" w:cs="Calibri"/>
          <w:b/>
        </w:rPr>
        <w:t>albedo_day</w:t>
      </w:r>
      <w:proofErr w:type="spellEnd"/>
    </w:p>
    <w:p w14:paraId="6786128B"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1D824B38" w14:textId="77777777" w:rsidR="004C7654" w:rsidRPr="00432D21" w:rsidRDefault="004C7654" w:rsidP="004C7654">
      <w:pPr>
        <w:spacing w:before="120" w:after="0" w:line="240" w:lineRule="auto"/>
        <w:ind w:firstLine="720"/>
        <w:rPr>
          <w:rFonts w:ascii="Calibri" w:eastAsia="Calibri" w:hAnsi="Calibri" w:cs="Calibri"/>
          <w:b/>
        </w:rPr>
      </w:pPr>
      <w:proofErr w:type="spellStart"/>
      <w:r>
        <w:rPr>
          <w:rFonts w:ascii="Calibri" w:eastAsia="Calibri" w:hAnsi="Calibri" w:cs="Calibri"/>
          <w:b/>
        </w:rPr>
        <w:t>snow_cloudcover</w:t>
      </w:r>
      <w:r w:rsidRPr="00432D21">
        <w:rPr>
          <w:rFonts w:ascii="Calibri" w:eastAsia="Calibri" w:hAnsi="Calibri" w:cs="Calibri"/>
          <w:b/>
        </w:rPr>
        <w:t>_flag</w:t>
      </w:r>
      <w:proofErr w:type="spellEnd"/>
    </w:p>
    <w:p w14:paraId="2A8C6C53"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lastRenderedPageBreak/>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682482D8" w14:textId="77777777" w:rsidR="004C7654" w:rsidRPr="00432D21" w:rsidRDefault="004C7654" w:rsidP="004C7654">
      <w:pPr>
        <w:spacing w:before="120" w:after="0" w:line="240" w:lineRule="auto"/>
        <w:ind w:firstLine="720"/>
        <w:rPr>
          <w:rFonts w:ascii="Calibri" w:eastAsia="Calibri" w:hAnsi="Calibri" w:cs="Calibri"/>
          <w:b/>
        </w:rPr>
      </w:pPr>
      <w:proofErr w:type="spellStart"/>
      <w:r>
        <w:rPr>
          <w:rFonts w:ascii="Calibri" w:eastAsia="Calibri" w:hAnsi="Calibri" w:cs="Calibri"/>
          <w:b/>
        </w:rPr>
        <w:t>cloud_cover_cbh</w:t>
      </w:r>
      <w:r w:rsidRPr="00432D21">
        <w:rPr>
          <w:rFonts w:ascii="Calibri" w:eastAsia="Calibri" w:hAnsi="Calibri" w:cs="Calibri"/>
          <w:b/>
        </w:rPr>
        <w:t>_flag</w:t>
      </w:r>
      <w:proofErr w:type="spellEnd"/>
    </w:p>
    <w:p w14:paraId="5BBC7860"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6862E7E5" w14:textId="77777777" w:rsidR="004C7654" w:rsidRPr="00432D21" w:rsidRDefault="004C7654" w:rsidP="004C7654">
      <w:pPr>
        <w:spacing w:before="120" w:after="0" w:line="240" w:lineRule="auto"/>
        <w:ind w:firstLine="720"/>
        <w:rPr>
          <w:rFonts w:ascii="Calibri" w:eastAsia="Calibri" w:hAnsi="Calibri" w:cs="Calibri"/>
          <w:b/>
        </w:rPr>
      </w:pPr>
      <w:proofErr w:type="spellStart"/>
      <w:r>
        <w:rPr>
          <w:rFonts w:ascii="Calibri" w:eastAsia="Calibri" w:hAnsi="Calibri" w:cs="Calibri"/>
          <w:b/>
        </w:rPr>
        <w:t>cloud_cover_day</w:t>
      </w:r>
      <w:proofErr w:type="spellEnd"/>
    </w:p>
    <w:p w14:paraId="3567210C" w14:textId="77777777" w:rsidR="004C7654" w:rsidRPr="00432D21" w:rsidRDefault="004C7654" w:rsidP="004C7654">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06B8F91" w14:textId="77777777" w:rsidR="004C7654" w:rsidRPr="00DC7BE2" w:rsidRDefault="004C7654" w:rsidP="004C7654">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Pr="00DC7BE2">
        <w:rPr>
          <w:rFonts w:ascii="Calibri" w:eastAsia="Calibri" w:hAnsi="Calibri" w:cs="Calibri"/>
          <w:b/>
          <w:sz w:val="24"/>
          <w:szCs w:val="24"/>
        </w:rPr>
        <w:t>NEW VARIABLES</w:t>
      </w:r>
    </w:p>
    <w:p w14:paraId="496F8F15" w14:textId="77777777" w:rsidR="004C7654" w:rsidRPr="005C551A" w:rsidRDefault="004C7654" w:rsidP="004C7654">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57D0F790" w14:textId="77777777" w:rsidR="004C7654" w:rsidRPr="00432D21" w:rsidRDefault="004C7654" w:rsidP="004C7654">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06B62E7A" w14:textId="77777777" w:rsidR="004C7654" w:rsidRPr="00432D21" w:rsidRDefault="004C7654" w:rsidP="004C7654">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1621A5A9" w14:textId="77777777" w:rsidR="004C7654" w:rsidRPr="00DC7BE2" w:rsidRDefault="004C7654" w:rsidP="004C7654">
      <w:pPr>
        <w:numPr>
          <w:ilvl w:val="0"/>
          <w:numId w:val="3"/>
        </w:numPr>
        <w:spacing w:after="0" w:line="240" w:lineRule="auto"/>
        <w:ind w:left="1512" w:hanging="360"/>
        <w:rPr>
          <w:rFonts w:ascii="Calibri" w:eastAsia="Calibri" w:hAnsi="Calibri" w:cs="Calibri"/>
          <w:b/>
        </w:rPr>
      </w:pPr>
      <w:proofErr w:type="spellStart"/>
      <w:r w:rsidRPr="00DC7BE2">
        <w:rPr>
          <w:rFonts w:ascii="Calibri" w:eastAsia="Calibri" w:hAnsi="Calibri" w:cs="Calibri"/>
          <w:i/>
        </w:rPr>
        <w:t>albedo_hru</w:t>
      </w:r>
      <w:proofErr w:type="spellEnd"/>
      <w:r w:rsidRPr="00DC7BE2">
        <w:rPr>
          <w:rFonts w:ascii="Calibri" w:eastAsia="Calibri" w:hAnsi="Calibri" w:cs="Calibri"/>
        </w:rPr>
        <w:t xml:space="preserve"> – Snowpack albedo of each HRU read from CBH File, units of decimal fraction.</w:t>
      </w:r>
    </w:p>
    <w:p w14:paraId="23DD05BC" w14:textId="77777777" w:rsidR="004C7654" w:rsidRPr="00DC7BE2" w:rsidRDefault="004C7654" w:rsidP="004C7654">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rPr>
        <w:t>c</w:t>
      </w:r>
      <w:r w:rsidRPr="00DC7BE2">
        <w:rPr>
          <w:rFonts w:ascii="Calibri" w:eastAsia="Calibri" w:hAnsi="Calibri" w:cs="Calibri"/>
          <w:i/>
        </w:rPr>
        <w:t>loud_cover_cbh</w:t>
      </w:r>
      <w:proofErr w:type="spellEnd"/>
      <w:r w:rsidRPr="00DC7BE2">
        <w:rPr>
          <w:rFonts w:ascii="Calibri" w:eastAsia="Calibri" w:hAnsi="Calibri" w:cs="Calibri"/>
        </w:rPr>
        <w:t xml:space="preserve"> – Cloud cover of each HRU read from CBH File, units of decimal fraction.</w:t>
      </w:r>
    </w:p>
    <w:p w14:paraId="7131BFC1" w14:textId="77777777" w:rsidR="004C7654" w:rsidRPr="005C551A" w:rsidRDefault="004C7654" w:rsidP="004C7654">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1C9653BD" w14:textId="77777777" w:rsidR="004C7654" w:rsidRPr="007647AE" w:rsidRDefault="004C7654" w:rsidP="004C7654">
      <w:pPr>
        <w:numPr>
          <w:ilvl w:val="0"/>
          <w:numId w:val="3"/>
        </w:numPr>
        <w:spacing w:after="0" w:line="240" w:lineRule="auto"/>
        <w:ind w:left="1512" w:hanging="360"/>
        <w:rPr>
          <w:rFonts w:ascii="Calibri" w:eastAsia="Calibri" w:hAnsi="Calibri" w:cs="Calibri"/>
          <w:bCs/>
        </w:rPr>
      </w:pPr>
      <w:proofErr w:type="spellStart"/>
      <w:r w:rsidRPr="007647AE">
        <w:rPr>
          <w:rFonts w:ascii="Calibri" w:eastAsia="Calibri" w:hAnsi="Calibri" w:cs="Calibri"/>
          <w:i/>
        </w:rPr>
        <w:t>soilzone_gain_hru</w:t>
      </w:r>
      <w:proofErr w:type="spellEnd"/>
      <w:r w:rsidRPr="007647AE">
        <w:rPr>
          <w:rFonts w:ascii="Calibri" w:eastAsia="Calibri" w:hAnsi="Calibri" w:cs="Calibri"/>
          <w:i/>
        </w:rPr>
        <w:t xml:space="preserve">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4E17409E" w14:textId="77777777" w:rsidR="004C7654" w:rsidRDefault="004C7654" w:rsidP="004C7654">
      <w:pPr>
        <w:spacing w:before="240" w:after="240"/>
        <w:rPr>
          <w:rFonts w:cs="Courier New"/>
          <w:b/>
          <w:sz w:val="24"/>
          <w:szCs w:val="20"/>
        </w:rPr>
      </w:pPr>
      <w:r w:rsidRPr="0085770B">
        <w:rPr>
          <w:rFonts w:cs="Courier New"/>
          <w:b/>
          <w:sz w:val="24"/>
          <w:szCs w:val="20"/>
        </w:rPr>
        <w:t>MODFLOW Packages</w:t>
      </w:r>
    </w:p>
    <w:p w14:paraId="6D16C7C2" w14:textId="77777777" w:rsidR="004C7654" w:rsidRDefault="004C7654" w:rsidP="004C7654">
      <w:pPr>
        <w:rPr>
          <w:sz w:val="24"/>
          <w:szCs w:val="24"/>
        </w:rPr>
      </w:pPr>
      <w:r w:rsidRPr="00DF4C51">
        <w:rPr>
          <w:sz w:val="24"/>
          <w:szCs w:val="24"/>
        </w:rPr>
        <w:t>GSFLOW version 2.</w:t>
      </w:r>
      <w:r>
        <w:rPr>
          <w:sz w:val="24"/>
          <w:szCs w:val="24"/>
        </w:rPr>
        <w:t>2</w:t>
      </w:r>
      <w:r w:rsidRPr="00DF4C51">
        <w:rPr>
          <w:sz w:val="24"/>
          <w:szCs w:val="24"/>
        </w:rPr>
        <w:t>.</w:t>
      </w:r>
      <w:r>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DFA5FEE" w14:textId="77777777" w:rsidR="004C7654" w:rsidRDefault="004C7654" w:rsidP="004C7654">
      <w:pPr>
        <w:spacing w:before="240"/>
        <w:rPr>
          <w:sz w:val="24"/>
          <w:szCs w:val="24"/>
        </w:rPr>
      </w:pPr>
      <w:r w:rsidRPr="00146337">
        <w:rPr>
          <w:sz w:val="24"/>
          <w:szCs w:val="24"/>
        </w:rPr>
        <w:t>Changed files: gwf2sfr7_NWT.f</w:t>
      </w:r>
      <w:r>
        <w:rPr>
          <w:sz w:val="24"/>
          <w:szCs w:val="24"/>
        </w:rPr>
        <w:t>, gwfsfrmodule_NWT.f</w:t>
      </w:r>
      <w:r w:rsidRPr="00146337">
        <w:rPr>
          <w:sz w:val="24"/>
          <w:szCs w:val="24"/>
        </w:rPr>
        <w:t xml:space="preserve">, gwf2uzf1_NWT.f, gwf2lak7_NWT.f, </w:t>
      </w:r>
      <w:proofErr w:type="spellStart"/>
      <w:r w:rsidRPr="00146337">
        <w:rPr>
          <w:sz w:val="24"/>
          <w:szCs w:val="24"/>
        </w:rPr>
        <w:t>Irestart.f</w:t>
      </w:r>
      <w:proofErr w:type="spellEnd"/>
      <w:r>
        <w:rPr>
          <w:sz w:val="24"/>
          <w:szCs w:val="24"/>
        </w:rPr>
        <w:t>, NWT1_solver.f, NWT1_xmdlib.f, gwf2mnw27_NWT.f, gwf2upw1.f</w:t>
      </w:r>
    </w:p>
    <w:p w14:paraId="293EEA14" w14:textId="77777777" w:rsidR="004C7654" w:rsidRDefault="004C7654" w:rsidP="004C7654">
      <w:pPr>
        <w:spacing w:before="240"/>
        <w:ind w:left="360"/>
        <w:rPr>
          <w:b/>
          <w:sz w:val="24"/>
          <w:szCs w:val="24"/>
        </w:rPr>
      </w:pPr>
      <w:r w:rsidRPr="00146337">
        <w:rPr>
          <w:b/>
          <w:sz w:val="24"/>
          <w:szCs w:val="24"/>
        </w:rPr>
        <w:t>Lake (LAK) Package</w:t>
      </w:r>
    </w:p>
    <w:p w14:paraId="6DA6D914" w14:textId="77777777" w:rsidR="004C7654" w:rsidRPr="000E7979" w:rsidRDefault="004C7654" w:rsidP="004C7654">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34E2CFF9" w14:textId="77777777" w:rsidR="004C7654" w:rsidRDefault="004C7654" w:rsidP="004C7654">
      <w:pPr>
        <w:pStyle w:val="ListParagraph"/>
        <w:numPr>
          <w:ilvl w:val="0"/>
          <w:numId w:val="14"/>
        </w:numPr>
        <w:spacing w:after="120"/>
        <w:contextualSpacing w:val="0"/>
        <w:rPr>
          <w:sz w:val="24"/>
          <w:szCs w:val="24"/>
        </w:rPr>
      </w:pPr>
      <w:r w:rsidRPr="000E7979">
        <w:rPr>
          <w:sz w:val="24"/>
          <w:szCs w:val="24"/>
        </w:rPr>
        <w:t xml:space="preserve">A bug was fixed that would incorrectly use the dynamic lake area for calculating precipitation and ET on lakes in GSFLOW mode. ET and precipitation on lakes in GSFLOW mode is calculated using a fixed area as defined by the number of lake type HRUs. </w:t>
      </w:r>
    </w:p>
    <w:p w14:paraId="7C515919" w14:textId="77777777" w:rsidR="004C7654" w:rsidRPr="000E7979" w:rsidRDefault="004C7654" w:rsidP="004C7654">
      <w:pPr>
        <w:pStyle w:val="ListParagraph"/>
        <w:numPr>
          <w:ilvl w:val="0"/>
          <w:numId w:val="14"/>
        </w:numPr>
        <w:spacing w:after="120"/>
        <w:contextualSpacing w:val="0"/>
        <w:rPr>
          <w:sz w:val="24"/>
          <w:szCs w:val="24"/>
        </w:rPr>
      </w:pPr>
      <w:r w:rsidRPr="000E7979">
        <w:rPr>
          <w:sz w:val="24"/>
          <w:szCs w:val="24"/>
        </w:rPr>
        <w:lastRenderedPageBreak/>
        <w:t>Previously, a derivative value of zero was checked to determine if the Newton method should be used to calculate lake stage, this small non-zero value is now used instead of zero to avoid machine precision affecting the check for near linearity.</w:t>
      </w:r>
    </w:p>
    <w:p w14:paraId="57D40586" w14:textId="77777777" w:rsidR="004C7654" w:rsidRPr="00146337" w:rsidRDefault="004C7654" w:rsidP="004C7654">
      <w:pPr>
        <w:pStyle w:val="ListParagraph"/>
        <w:spacing w:after="0" w:line="360" w:lineRule="auto"/>
        <w:ind w:left="360"/>
        <w:contextualSpacing w:val="0"/>
        <w:rPr>
          <w:b/>
          <w:sz w:val="24"/>
          <w:szCs w:val="24"/>
        </w:rPr>
      </w:pPr>
      <w:r w:rsidRPr="00146337">
        <w:rPr>
          <w:b/>
          <w:sz w:val="24"/>
          <w:szCs w:val="24"/>
        </w:rPr>
        <w:t>Unsaturated-Zone Flow (UZF) Package</w:t>
      </w:r>
    </w:p>
    <w:p w14:paraId="7BE4BFD1" w14:textId="77777777" w:rsidR="004C7654" w:rsidRPr="000E7979" w:rsidRDefault="004C7654" w:rsidP="004C7654">
      <w:pPr>
        <w:pStyle w:val="ListParagraph"/>
        <w:numPr>
          <w:ilvl w:val="0"/>
          <w:numId w:val="13"/>
        </w:numPr>
        <w:spacing w:after="0" w:line="240" w:lineRule="auto"/>
        <w:contextualSpacing w:val="0"/>
        <w:rPr>
          <w:bCs/>
          <w:sz w:val="24"/>
          <w:szCs w:val="24"/>
        </w:rPr>
      </w:pPr>
      <w:r w:rsidRPr="000E7979">
        <w:rPr>
          <w:bCs/>
          <w:sz w:val="24"/>
          <w:szCs w:val="24"/>
        </w:rPr>
        <w:t>The option to use the input variable SURFK to calculate surface leakage was not set for GSFLOW simulations. GSFLOW simulations can use SURFK to calculate surface leakage if SPECIFYSURFK and SEEPSURFK are specified.</w:t>
      </w:r>
    </w:p>
    <w:p w14:paraId="119FA279" w14:textId="77777777" w:rsidR="004C7654" w:rsidRDefault="004C7654" w:rsidP="004C7654">
      <w:pPr>
        <w:spacing w:before="240" w:after="0" w:line="360" w:lineRule="auto"/>
        <w:ind w:left="360"/>
        <w:rPr>
          <w:b/>
          <w:sz w:val="24"/>
          <w:szCs w:val="24"/>
        </w:rPr>
      </w:pPr>
      <w:r>
        <w:rPr>
          <w:b/>
          <w:sz w:val="24"/>
          <w:szCs w:val="24"/>
        </w:rPr>
        <w:t>Streamflow Routing (SFR) Package</w:t>
      </w:r>
    </w:p>
    <w:p w14:paraId="3428C503" w14:textId="77777777" w:rsidR="004C7654" w:rsidRPr="000E7979" w:rsidRDefault="004C7654" w:rsidP="004C7654">
      <w:pPr>
        <w:pStyle w:val="ListParagraph"/>
        <w:numPr>
          <w:ilvl w:val="0"/>
          <w:numId w:val="13"/>
        </w:numPr>
        <w:contextualSpacing w:val="0"/>
        <w:rPr>
          <w:bCs/>
          <w:sz w:val="24"/>
          <w:szCs w:val="24"/>
        </w:rPr>
      </w:pPr>
      <w:r w:rsidRPr="000E7979">
        <w:rPr>
          <w:bCs/>
          <w:sz w:val="24"/>
          <w:szCs w:val="24"/>
        </w:rPr>
        <w:t>The variable NUMTAB was changed to NUMTAB_SFR to avoid confusion with other packages that use this variable name.</w:t>
      </w:r>
    </w:p>
    <w:p w14:paraId="1B1AE1C1" w14:textId="77777777" w:rsidR="004C7654" w:rsidRPr="00146337" w:rsidRDefault="004C7654" w:rsidP="004C7654">
      <w:pPr>
        <w:pStyle w:val="ListParagraph"/>
        <w:spacing w:before="240" w:after="0" w:line="360" w:lineRule="auto"/>
        <w:ind w:left="0" w:firstLine="360"/>
        <w:contextualSpacing w:val="0"/>
        <w:rPr>
          <w:b/>
          <w:sz w:val="24"/>
          <w:szCs w:val="24"/>
        </w:rPr>
      </w:pPr>
      <w:r w:rsidRPr="00146337">
        <w:rPr>
          <w:b/>
          <w:sz w:val="24"/>
          <w:szCs w:val="24"/>
        </w:rPr>
        <w:t>Newton Solver (NWT) Package</w:t>
      </w:r>
    </w:p>
    <w:p w14:paraId="71535E89" w14:textId="77777777" w:rsidR="004C7654" w:rsidRPr="000E7979" w:rsidRDefault="004C7654" w:rsidP="004C7654">
      <w:pPr>
        <w:pStyle w:val="ListParagraph"/>
        <w:numPr>
          <w:ilvl w:val="0"/>
          <w:numId w:val="13"/>
        </w:numPr>
        <w:spacing w:after="0"/>
        <w:contextualSpacing w:val="0"/>
        <w:rPr>
          <w:b/>
          <w:sz w:val="24"/>
          <w:szCs w:val="24"/>
        </w:rPr>
      </w:pPr>
      <w:r w:rsidRPr="000E7979">
        <w:rPr>
          <w:bCs/>
          <w:sz w:val="24"/>
          <w:szCs w:val="24"/>
        </w:rPr>
        <w:t>Previously the Newton Solver set groundwater cells surrounded by inactive cells to inactive. These cells also were mistakenly set equal to HDRY. This mistake was corrected by setting cells made inactive to HNOFLO.</w:t>
      </w:r>
    </w:p>
    <w:p w14:paraId="265E9B2B" w14:textId="77777777" w:rsidR="004C7654" w:rsidRPr="000E7979" w:rsidRDefault="004C7654" w:rsidP="004C7654">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16737B98" w14:textId="77777777" w:rsidR="004C7654" w:rsidRPr="00A8651C" w:rsidRDefault="004C7654" w:rsidP="004C7654">
      <w:pPr>
        <w:pStyle w:val="ListParagraph"/>
        <w:spacing w:before="120" w:after="0" w:line="360" w:lineRule="auto"/>
        <w:ind w:left="0" w:firstLine="360"/>
        <w:contextualSpacing w:val="0"/>
        <w:rPr>
          <w:b/>
          <w:sz w:val="24"/>
          <w:szCs w:val="24"/>
        </w:rPr>
      </w:pPr>
      <w:r w:rsidRPr="00A8651C">
        <w:rPr>
          <w:b/>
          <w:sz w:val="24"/>
          <w:szCs w:val="24"/>
        </w:rPr>
        <w:t>Restart Option</w:t>
      </w:r>
    </w:p>
    <w:p w14:paraId="675927D2" w14:textId="77777777" w:rsidR="004C7654" w:rsidRPr="00A8651C" w:rsidRDefault="004C7654" w:rsidP="004C7654">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2598691" w14:textId="77777777" w:rsidR="004C7654" w:rsidRDefault="004C7654" w:rsidP="004C7654">
      <w:pPr>
        <w:pStyle w:val="ListParagraph"/>
        <w:spacing w:before="240" w:after="0" w:line="360" w:lineRule="auto"/>
        <w:ind w:left="0" w:firstLine="360"/>
        <w:contextualSpacing w:val="0"/>
        <w:rPr>
          <w:b/>
          <w:sz w:val="24"/>
          <w:szCs w:val="24"/>
        </w:rPr>
      </w:pPr>
      <w:r>
        <w:rPr>
          <w:b/>
          <w:sz w:val="24"/>
          <w:szCs w:val="24"/>
        </w:rPr>
        <w:t>Multi-Node Well (MNW2) Package</w:t>
      </w:r>
    </w:p>
    <w:p w14:paraId="1F8C5C5E" w14:textId="77777777" w:rsidR="004C7654" w:rsidRDefault="004C7654" w:rsidP="004C7654">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66C04701" w14:textId="77777777" w:rsidR="004C7654" w:rsidRDefault="004C7654" w:rsidP="004C7654">
      <w:pPr>
        <w:pStyle w:val="ListParagraph"/>
        <w:spacing w:after="0" w:line="360" w:lineRule="auto"/>
        <w:ind w:left="0" w:firstLine="360"/>
        <w:contextualSpacing w:val="0"/>
        <w:rPr>
          <w:b/>
          <w:sz w:val="24"/>
          <w:szCs w:val="24"/>
        </w:rPr>
      </w:pPr>
      <w:r>
        <w:rPr>
          <w:b/>
          <w:sz w:val="24"/>
          <w:szCs w:val="24"/>
        </w:rPr>
        <w:t>Upstream Weighting (UPW) Package</w:t>
      </w:r>
    </w:p>
    <w:p w14:paraId="7970EECA" w14:textId="77777777" w:rsidR="004C7654" w:rsidRDefault="004C7654" w:rsidP="004C7654">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7C85BE21" w14:textId="77777777" w:rsidR="004C7654" w:rsidRPr="00682D4C" w:rsidRDefault="004C7654" w:rsidP="004C7654">
      <w:pPr>
        <w:spacing w:line="240" w:lineRule="auto"/>
        <w:rPr>
          <w:rStyle w:val="Strong"/>
          <w:sz w:val="28"/>
          <w:szCs w:val="24"/>
        </w:rPr>
      </w:pPr>
    </w:p>
    <w:p w14:paraId="31DBF6D8" w14:textId="77777777" w:rsidR="004C7654" w:rsidRPr="00DC7BE2" w:rsidRDefault="004C7654" w:rsidP="004C7654">
      <w:pPr>
        <w:spacing w:line="240" w:lineRule="auto"/>
        <w:rPr>
          <w:rStyle w:val="Strong"/>
          <w:sz w:val="28"/>
          <w:szCs w:val="24"/>
        </w:rPr>
      </w:pPr>
    </w:p>
    <w:p w14:paraId="5E9983E0" w14:textId="4265062F" w:rsidR="004C7654" w:rsidRDefault="004C7654" w:rsidP="004C7654">
      <w:pPr>
        <w:rPr>
          <w:rStyle w:val="Strong"/>
          <w:sz w:val="28"/>
        </w:rPr>
      </w:pPr>
      <w:r>
        <w:rPr>
          <w:rStyle w:val="Strong"/>
          <w:sz w:val="28"/>
        </w:rPr>
        <w:br w:type="page"/>
      </w:r>
    </w:p>
    <w:p w14:paraId="38AB22CC" w14:textId="1862D144" w:rsidR="004C7654" w:rsidRDefault="004C7654" w:rsidP="004C7654">
      <w:pPr>
        <w:rPr>
          <w:rStyle w:val="Strong"/>
          <w:sz w:val="28"/>
        </w:rPr>
      </w:pPr>
    </w:p>
    <w:p w14:paraId="2202D96C" w14:textId="77777777" w:rsidR="004C7654" w:rsidRDefault="004C7654" w:rsidP="004C7654">
      <w:pPr>
        <w:rPr>
          <w:rStyle w:val="Strong"/>
          <w:sz w:val="28"/>
        </w:rPr>
      </w:pPr>
    </w:p>
    <w:p w14:paraId="1D168601" w14:textId="5C26B800"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sidR="00F90301">
        <w:rPr>
          <w:rStyle w:val="Strong"/>
          <w:sz w:val="24"/>
        </w:rPr>
        <w:t>February</w:t>
      </w:r>
      <w:r>
        <w:rPr>
          <w:rStyle w:val="Strong"/>
          <w:sz w:val="24"/>
        </w:rPr>
        <w:t xml:space="preserve"> </w:t>
      </w:r>
      <w:r w:rsidR="00F90301">
        <w:rPr>
          <w:rStyle w:val="Strong"/>
          <w:sz w:val="24"/>
        </w:rPr>
        <w:t>24</w:t>
      </w:r>
      <w:r w:rsidRPr="005130C2">
        <w:rPr>
          <w:rStyle w:val="Strong"/>
          <w:sz w:val="24"/>
        </w:rPr>
        <w:t>, 20</w:t>
      </w:r>
      <w:r>
        <w:rPr>
          <w:rStyle w:val="Strong"/>
          <w:sz w:val="24"/>
        </w:rPr>
        <w:t>2</w:t>
      </w:r>
      <w:r w:rsidR="00F90301">
        <w:rPr>
          <w:rStyle w:val="Strong"/>
          <w:sz w:val="24"/>
        </w:rPr>
        <w:t>2</w:t>
      </w:r>
      <w:r w:rsidRPr="005130C2">
        <w:rPr>
          <w:rStyle w:val="Strong"/>
          <w:sz w:val="24"/>
        </w:rPr>
        <w:t>)</w:t>
      </w:r>
    </w:p>
    <w:p w14:paraId="041F94A8" w14:textId="18FF031D"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1AE716B8" w14:textId="14870F4F" w:rsidR="00736F43" w:rsidRPr="00D03BCF" w:rsidRDefault="00736F43" w:rsidP="00736F43">
      <w:pPr>
        <w:spacing w:after="0"/>
        <w:rPr>
          <w:sz w:val="24"/>
          <w:szCs w:val="24"/>
        </w:rPr>
      </w:pPr>
      <w:r w:rsidRPr="00D03BCF">
        <w:rPr>
          <w:sz w:val="24"/>
          <w:szCs w:val="24"/>
        </w:rPr>
        <w:t xml:space="preserve">This release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Pr>
          <w:sz w:val="24"/>
          <w:szCs w:val="24"/>
        </w:rPr>
        <w:t xml:space="preserve">specify variable </w:t>
      </w:r>
      <w:proofErr w:type="spellStart"/>
      <w:r w:rsidRPr="00D03BCF">
        <w:rPr>
          <w:i/>
          <w:iCs/>
          <w:sz w:val="24"/>
          <w:szCs w:val="24"/>
        </w:rPr>
        <w:t>albedo_day</w:t>
      </w:r>
      <w:proofErr w:type="spellEnd"/>
      <w:r>
        <w:rPr>
          <w:sz w:val="24"/>
          <w:szCs w:val="24"/>
        </w:rPr>
        <w:t xml:space="preserve"> in the PRMS Data File and parameter</w:t>
      </w:r>
      <w:r w:rsidRPr="00D03BCF">
        <w:rPr>
          <w:sz w:val="24"/>
          <w:szCs w:val="24"/>
        </w:rPr>
        <w:t xml:space="preserve"> </w:t>
      </w:r>
      <w:proofErr w:type="spellStart"/>
      <w:r w:rsidRPr="00196415">
        <w:rPr>
          <w:b/>
          <w:bCs/>
          <w:sz w:val="24"/>
          <w:szCs w:val="24"/>
        </w:rPr>
        <w:t>albedo_cbh</w:t>
      </w:r>
      <w:proofErr w:type="spellEnd"/>
      <w:r w:rsidRPr="00196415">
        <w:rPr>
          <w:b/>
          <w:bCs/>
          <w:sz w:val="24"/>
          <w:szCs w:val="24"/>
        </w:rPr>
        <w:t xml:space="preserve"> flag</w:t>
      </w:r>
      <w:r>
        <w:rPr>
          <w:b/>
          <w:bCs/>
          <w:sz w:val="24"/>
          <w:szCs w:val="24"/>
        </w:rPr>
        <w:t xml:space="preserve"> </w:t>
      </w:r>
      <w:r w:rsidRPr="00196415">
        <w:rPr>
          <w:sz w:val="24"/>
          <w:szCs w:val="24"/>
        </w:rPr>
        <w:t>in the Control File</w:t>
      </w:r>
      <w:r w:rsidRPr="00D03BCF">
        <w:rPr>
          <w:sz w:val="24"/>
          <w:szCs w:val="24"/>
        </w:rPr>
        <w:t>); c</w:t>
      </w:r>
      <w:r>
        <w:rPr>
          <w:sz w:val="24"/>
          <w:szCs w:val="24"/>
        </w:rPr>
        <w:t>)</w:t>
      </w:r>
      <w:r w:rsidRPr="00D03BCF">
        <w:rPr>
          <w:sz w:val="24"/>
          <w:szCs w:val="24"/>
        </w:rPr>
        <w:t xml:space="preserve"> the computation of approximate cloud cover was based on basin variables, it can be optionally computed based on HRU variables, which could be important for large model domains (control parameter </w:t>
      </w:r>
      <w:proofErr w:type="spellStart"/>
      <w:r w:rsidRPr="00D03BCF">
        <w:rPr>
          <w:b/>
          <w:bCs/>
          <w:sz w:val="24"/>
          <w:szCs w:val="24"/>
        </w:rPr>
        <w:t>snow_cloudcover_flag</w:t>
      </w:r>
      <w:proofErr w:type="spellEnd"/>
      <w:r w:rsidRPr="00D03BCF">
        <w:rPr>
          <w:sz w:val="24"/>
          <w:szCs w:val="24"/>
        </w:rPr>
        <w:t>). Also, a few bug fixes</w:t>
      </w:r>
      <w:r>
        <w:rPr>
          <w:sz w:val="24"/>
          <w:szCs w:val="24"/>
        </w:rPr>
        <w:t xml:space="preserve"> were made,</w:t>
      </w:r>
      <w:r w:rsidRPr="00D03BCF">
        <w:rPr>
          <w:sz w:val="24"/>
          <w:szCs w:val="24"/>
        </w:rPr>
        <w:t xml:space="preserve"> </w:t>
      </w:r>
      <w:r>
        <w:rPr>
          <w:sz w:val="24"/>
          <w:szCs w:val="24"/>
        </w:rPr>
        <w:t>and a few new parameters and output variables were added</w:t>
      </w:r>
      <w:r w:rsidRPr="00D03BCF">
        <w:rPr>
          <w:sz w:val="24"/>
          <w:szCs w:val="24"/>
        </w:rPr>
        <w:t xml:space="preserve">. </w:t>
      </w:r>
      <w:r>
        <w:rPr>
          <w:sz w:val="24"/>
          <w:szCs w:val="24"/>
        </w:rPr>
        <w:t xml:space="preserve">One bug fix affects GSFLOW model results where the model includes swale HRUs. This fix leads to incorrect WB reporting and storage in the gravity reservoir at the intersections of PRMS HRUs and MODFLOW cells. </w:t>
      </w:r>
      <w:r w:rsidRPr="00D03BCF">
        <w:rPr>
          <w:sz w:val="24"/>
          <w:szCs w:val="24"/>
        </w:rPr>
        <w:t>See the RELEASE HISTORY section starting on page 16 that describes changes made for this release as well as previous releases.</w:t>
      </w:r>
    </w:p>
    <w:p w14:paraId="1C647A92" w14:textId="77777777" w:rsidR="00736F43" w:rsidRDefault="00736F43" w:rsidP="00DC7BE2">
      <w:pPr>
        <w:spacing w:line="240" w:lineRule="auto"/>
        <w:rPr>
          <w:rStyle w:val="Strong"/>
          <w:sz w:val="24"/>
        </w:rPr>
      </w:pPr>
    </w:p>
    <w:p w14:paraId="07762015" w14:textId="2E5F62F7"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BF941B" w14:textId="77777777" w:rsidR="00AF6082" w:rsidRDefault="006958B1" w:rsidP="00C5084C">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301A82E0" w14:textId="4139B1EE" w:rsidR="006958B1" w:rsidRPr="00C5084C" w:rsidRDefault="00AF6082" w:rsidP="00C5084C">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006958B1" w:rsidRPr="00C5084C">
        <w:rPr>
          <w:rFonts w:ascii="Calibri" w:eastAsia="Times New Roman" w:hAnsi="Calibri" w:cs="Calibri"/>
          <w:color w:val="222222"/>
          <w:sz w:val="24"/>
          <w:szCs w:val="24"/>
        </w:rPr>
        <w:t xml:space="preserve">variable </w:t>
      </w:r>
      <w:r w:rsidR="006958B1" w:rsidRPr="00C5084C">
        <w:rPr>
          <w:rFonts w:ascii="Calibri" w:eastAsia="Times New Roman" w:hAnsi="Calibri" w:cs="Calibri"/>
          <w:i/>
          <w:iCs/>
          <w:color w:val="222222"/>
          <w:sz w:val="24"/>
          <w:szCs w:val="24"/>
        </w:rPr>
        <w:t>hru_storage</w:t>
      </w:r>
      <w:r w:rsidR="006958B1"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0D79FAF0" w:rsidR="006958B1" w:rsidRPr="00C5084C" w:rsidRDefault="00AF6082" w:rsidP="00C5084C">
      <w:pPr>
        <w:rPr>
          <w:rFonts w:ascii="Calibri" w:eastAsia="Times New Roman" w:hAnsi="Calibri" w:cs="Calibri"/>
          <w:color w:val="222222"/>
        </w:rPr>
      </w:pPr>
      <w:r>
        <w:rPr>
          <w:rFonts w:ascii="Calibri" w:eastAsia="Times New Roman" w:hAnsi="Calibri" w:cs="Calibri"/>
          <w:color w:val="222222"/>
          <w:sz w:val="24"/>
          <w:szCs w:val="24"/>
        </w:rPr>
        <w:t>B</w:t>
      </w:r>
      <w:r w:rsidR="006958B1"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0D6B9A68" w14:textId="47C27E51" w:rsidR="00527A44" w:rsidRPr="00432D21" w:rsidRDefault="00527A44" w:rsidP="00527A44">
      <w:pPr>
        <w:spacing w:after="0" w:line="240" w:lineRule="auto"/>
        <w:ind w:firstLine="720"/>
        <w:rPr>
          <w:rFonts w:ascii="Courier New" w:eastAsia="Courier New" w:hAnsi="Courier New" w:cs="Courier New"/>
        </w:rPr>
      </w:pPr>
      <w:r>
        <w:rPr>
          <w:rFonts w:ascii="Courier New" w:eastAsia="Courier New" w:hAnsi="Courier New" w:cs="Courier New"/>
        </w:rPr>
        <w:t>soilzone</w:t>
      </w:r>
    </w:p>
    <w:p w14:paraId="642F02FB" w14:textId="4898CD56" w:rsidR="00527A44" w:rsidRPr="00527A44" w:rsidRDefault="00BD0DBA" w:rsidP="00527A44">
      <w:pPr>
        <w:pStyle w:val="ListParagraph"/>
        <w:numPr>
          <w:ilvl w:val="0"/>
          <w:numId w:val="17"/>
        </w:numPr>
        <w:spacing w:after="0" w:line="240" w:lineRule="auto"/>
        <w:rPr>
          <w:rFonts w:ascii="Courier New" w:eastAsia="Courier New" w:hAnsi="Courier New" w:cs="Courier New"/>
        </w:rPr>
      </w:pPr>
      <w:r>
        <w:rPr>
          <w:sz w:val="24"/>
          <w:szCs w:val="24"/>
        </w:rPr>
        <w:t>There was i</w:t>
      </w:r>
      <w:r w:rsidR="00527A44" w:rsidRPr="00527A44">
        <w:rPr>
          <w:sz w:val="24"/>
          <w:szCs w:val="24"/>
        </w:rPr>
        <w:t xml:space="preserve">ncorrect </w:t>
      </w:r>
      <w:r w:rsidR="00D453F4">
        <w:rPr>
          <w:sz w:val="24"/>
          <w:szCs w:val="24"/>
        </w:rPr>
        <w:t>water balance</w:t>
      </w:r>
      <w:r w:rsidR="00527A44" w:rsidRPr="00527A44">
        <w:rPr>
          <w:sz w:val="24"/>
          <w:szCs w:val="24"/>
        </w:rPr>
        <w:t xml:space="preserve"> reporting and storage in the gravity reservoir at the intersection</w:t>
      </w:r>
      <w:r w:rsidR="00D77432">
        <w:rPr>
          <w:sz w:val="24"/>
          <w:szCs w:val="24"/>
        </w:rPr>
        <w:t>s</w:t>
      </w:r>
      <w:r w:rsidR="00527A44" w:rsidRPr="00527A44">
        <w:rPr>
          <w:sz w:val="24"/>
          <w:szCs w:val="24"/>
        </w:rPr>
        <w:t xml:space="preserve"> of PRMS HRU</w:t>
      </w:r>
      <w:r w:rsidR="00D77432">
        <w:rPr>
          <w:sz w:val="24"/>
          <w:szCs w:val="24"/>
        </w:rPr>
        <w:t>s</w:t>
      </w:r>
      <w:r w:rsidR="00527A44" w:rsidRPr="00527A44">
        <w:rPr>
          <w:sz w:val="24"/>
          <w:szCs w:val="24"/>
        </w:rPr>
        <w:t xml:space="preserve"> and MODFLOW cell</w:t>
      </w:r>
      <w:r w:rsidR="00D77432">
        <w:rPr>
          <w:sz w:val="24"/>
          <w:szCs w:val="24"/>
        </w:rPr>
        <w:t>s</w:t>
      </w:r>
      <w:r w:rsidR="00527A44" w:rsidRPr="00527A44">
        <w:rPr>
          <w:sz w:val="24"/>
          <w:szCs w:val="24"/>
        </w:rPr>
        <w:t xml:space="preserve"> </w:t>
      </w:r>
      <w:r w:rsidR="00527A44">
        <w:rPr>
          <w:sz w:val="24"/>
          <w:szCs w:val="24"/>
        </w:rPr>
        <w:t>for</w:t>
      </w:r>
      <w:r w:rsidR="00527A44" w:rsidRPr="00527A44">
        <w:rPr>
          <w:sz w:val="24"/>
          <w:szCs w:val="24"/>
        </w:rPr>
        <w:t xml:space="preserve"> GSFLOW model results </w:t>
      </w:r>
      <w:r>
        <w:rPr>
          <w:sz w:val="24"/>
          <w:szCs w:val="24"/>
        </w:rPr>
        <w:t>for models that</w:t>
      </w:r>
      <w:r w:rsidR="00527A44" w:rsidRPr="00527A44">
        <w:rPr>
          <w:sz w:val="24"/>
          <w:szCs w:val="24"/>
        </w:rPr>
        <w:t xml:space="preserve"> include swale HRUs</w:t>
      </w:r>
      <w:r>
        <w:rPr>
          <w:sz w:val="24"/>
          <w:szCs w:val="24"/>
        </w:rPr>
        <w:t xml:space="preserve"> that had water content greater than the value of </w:t>
      </w:r>
      <w:r w:rsidRPr="00BD0DBA">
        <w:rPr>
          <w:b/>
          <w:bCs/>
          <w:sz w:val="24"/>
          <w:szCs w:val="24"/>
        </w:rPr>
        <w:t>sat_threshold</w:t>
      </w:r>
      <w:r w:rsidR="00527A44" w:rsidRPr="00527A44">
        <w:rPr>
          <w:sz w:val="24"/>
          <w:szCs w:val="24"/>
        </w:rPr>
        <w:t>.</w:t>
      </w:r>
      <w:r>
        <w:rPr>
          <w:sz w:val="24"/>
          <w:szCs w:val="24"/>
        </w:rPr>
        <w:t xml:space="preserve"> This was due to the actual evapotranspiration was not subtracted from </w:t>
      </w:r>
      <w:r w:rsidR="002C15EA">
        <w:rPr>
          <w:sz w:val="24"/>
          <w:szCs w:val="24"/>
        </w:rPr>
        <w:t>the gravity reservoir</w:t>
      </w:r>
      <w:r>
        <w:rPr>
          <w:sz w:val="24"/>
          <w:szCs w:val="24"/>
        </w:rPr>
        <w:t xml:space="preserve"> storage.</w:t>
      </w:r>
      <w:r w:rsidR="00527A44" w:rsidRPr="00527A44">
        <w:rPr>
          <w:sz w:val="24"/>
          <w:szCs w:val="24"/>
        </w:rPr>
        <w:t xml:space="preserve"> </w:t>
      </w:r>
      <w:r w:rsidR="00D453F4">
        <w:rPr>
          <w:sz w:val="24"/>
          <w:szCs w:val="24"/>
        </w:rPr>
        <w:t xml:space="preserve">The overall simulation solution is not affected, but the reporting in the water-budget file </w:t>
      </w:r>
      <w:r w:rsidR="00D77432">
        <w:rPr>
          <w:sz w:val="24"/>
          <w:szCs w:val="24"/>
        </w:rPr>
        <w:t>is</w:t>
      </w:r>
      <w:r w:rsidR="00D453F4">
        <w:rPr>
          <w:sz w:val="24"/>
          <w:szCs w:val="24"/>
        </w:rPr>
        <w:t xml:space="preserve"> incorrect for storage </w:t>
      </w:r>
      <w:r w:rsidR="00D453F4">
        <w:rPr>
          <w:sz w:val="24"/>
          <w:szCs w:val="24"/>
        </w:rPr>
        <w:lastRenderedPageBreak/>
        <w:t xml:space="preserve">in the gravity reservoir, ET from the capillary reservoir and from swale HRUs. </w:t>
      </w:r>
      <w:r w:rsidR="00527A44" w:rsidRPr="00527A44">
        <w:rPr>
          <w:sz w:val="24"/>
          <w:szCs w:val="24"/>
        </w:rPr>
        <w:t>This fix</w:t>
      </w:r>
      <w:r w:rsidR="00527A44">
        <w:rPr>
          <w:sz w:val="24"/>
          <w:szCs w:val="24"/>
        </w:rPr>
        <w:t xml:space="preserve"> affects GSFLOW mode simulations and not PRMS-only or MODFLOW-only simulations.</w:t>
      </w:r>
    </w:p>
    <w:p w14:paraId="1231BB64" w14:textId="1770F9E2"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gain_inches</w:t>
      </w:r>
      <w:proofErr w:type="spellEnd"/>
      <w:r w:rsidRPr="00F05166">
        <w:rPr>
          <w:rFonts w:ascii="Calibri" w:eastAsia="Calibri" w:hAnsi="Calibri" w:cs="Calibri"/>
        </w:rPr>
        <w:t xml:space="preserve"> is now set to the unit water depth in the canopy instead of based on how the water is applied. </w:t>
      </w:r>
      <w:proofErr w:type="spellStart"/>
      <w:r w:rsidRPr="00F05166">
        <w:rPr>
          <w:rFonts w:ascii="Calibri" w:eastAsia="Calibri" w:hAnsi="Calibri" w:cs="Calibri"/>
          <w:i/>
          <w:iCs/>
        </w:rPr>
        <w:t>gain_inches_hru</w:t>
      </w:r>
      <w:proofErr w:type="spellEnd"/>
      <w:r w:rsidRPr="00F05166">
        <w:rPr>
          <w:rFonts w:ascii="Calibri" w:eastAsia="Calibri" w:hAnsi="Calibri" w:cs="Calibri"/>
        </w:rPr>
        <w:t xml:space="preserve"> is the unit water depth over the HRU.</w:t>
      </w:r>
    </w:p>
    <w:p w14:paraId="1E6592B5" w14:textId="60DCAF9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basin_changeover</w:t>
      </w:r>
      <w:proofErr w:type="spellEnd"/>
      <w:r w:rsidRPr="00F05166">
        <w:rPr>
          <w:rFonts w:ascii="Calibri" w:eastAsia="Calibri" w:hAnsi="Calibri" w:cs="Calibri"/>
          <w:i/>
          <w:iCs/>
        </w:rPr>
        <w:t xml:space="preserve"> </w:t>
      </w:r>
      <w:r w:rsidRPr="00F05166">
        <w:rPr>
          <w:rFonts w:ascii="Calibri" w:eastAsia="Calibri" w:hAnsi="Calibri" w:cs="Calibri"/>
        </w:rPr>
        <w:t xml:space="preserve">was </w:t>
      </w:r>
      <w:r w:rsidR="00AF6082">
        <w:rPr>
          <w:rFonts w:ascii="Calibri" w:eastAsia="Calibri" w:hAnsi="Calibri" w:cs="Calibri"/>
        </w:rPr>
        <w:t>dimensioned</w:t>
      </w:r>
      <w:r w:rsidR="00AF6082" w:rsidRPr="00F05166">
        <w:rPr>
          <w:rFonts w:ascii="Calibri" w:eastAsia="Calibri" w:hAnsi="Calibri" w:cs="Calibri"/>
        </w:rPr>
        <w:t xml:space="preserve"> </w:t>
      </w:r>
      <w:r w:rsidRPr="00F05166">
        <w:rPr>
          <w:rFonts w:ascii="Calibri" w:eastAsia="Calibri" w:hAnsi="Calibri" w:cs="Calibri"/>
        </w:rPr>
        <w:t xml:space="preserve">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18EF95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sidR="00AF6082">
        <w:rPr>
          <w:rFonts w:ascii="Calibri" w:eastAsia="Calibri" w:hAnsi="Calibri" w:cs="Calibri"/>
        </w:rPr>
        <w:t>was</w:t>
      </w:r>
      <w:r w:rsidR="00AF6082" w:rsidRPr="00C07673">
        <w:rPr>
          <w:rFonts w:ascii="Calibri" w:eastAsia="Calibri" w:hAnsi="Calibri" w:cs="Calibri"/>
        </w:rPr>
        <w:t xml:space="preserve"> </w:t>
      </w:r>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sidR="00AF6082">
        <w:rPr>
          <w:rFonts w:ascii="Calibri" w:eastAsia="Calibri" w:hAnsi="Calibri" w:cs="Calibri"/>
        </w:rPr>
        <w:t>)</w:t>
      </w:r>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w:t>
      </w:r>
      <w:proofErr w:type="spellStart"/>
      <w:r w:rsidRPr="00C07673">
        <w:rPr>
          <w:rFonts w:ascii="Calibri" w:eastAsia="Calibri" w:hAnsi="Calibri" w:cs="Calibri"/>
          <w:i/>
          <w:iCs/>
        </w:rPr>
        <w:t>use_sroff_transfer</w:t>
      </w:r>
      <w:proofErr w:type="spellEnd"/>
      <w:r w:rsidRPr="00C07673">
        <w:rPr>
          <w:rFonts w:ascii="Calibri" w:eastAsia="Calibri" w:hAnsi="Calibri" w:cs="Calibri"/>
        </w:rPr>
        <w:t xml:space="preserve"> flag was used to determine if </w:t>
      </w:r>
      <w:proofErr w:type="spellStart"/>
      <w:r w:rsidRPr="00C07673">
        <w:rPr>
          <w:rFonts w:ascii="Calibri" w:eastAsia="Calibri" w:hAnsi="Calibri" w:cs="Calibri"/>
          <w:i/>
          <w:iCs/>
        </w:rPr>
        <w:t>net_apply</w:t>
      </w:r>
      <w:proofErr w:type="spellEnd"/>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proofErr w:type="spellStart"/>
      <w:r w:rsidRPr="00C07673">
        <w:rPr>
          <w:rFonts w:ascii="Calibri" w:eastAsia="Calibri" w:hAnsi="Calibri" w:cs="Calibri"/>
          <w:i/>
          <w:iCs/>
        </w:rPr>
        <w:t>use_intcp_transfer</w:t>
      </w:r>
      <w:proofErr w:type="spellEnd"/>
      <w:r w:rsidRPr="00C07673">
        <w:rPr>
          <w:rFonts w:ascii="Calibri" w:eastAsia="Calibri" w:hAnsi="Calibri" w:cs="Calibri"/>
        </w:rPr>
        <w:t xml:space="preserve"> flag is set to 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proofErr w:type="spellStart"/>
      <w:r w:rsidR="006958B1">
        <w:rPr>
          <w:rFonts w:ascii="Calibri" w:eastAsia="Calibri" w:hAnsi="Calibri" w:cs="Calibri"/>
        </w:rPr>
        <w:t>orad</w:t>
      </w:r>
      <w:proofErr w:type="spellEnd"/>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w:t>
      </w:r>
      <w:proofErr w:type="spellStart"/>
      <w:r w:rsidR="006958B1" w:rsidRPr="007F12C4">
        <w:rPr>
          <w:rFonts w:ascii="Calibri" w:eastAsia="Calibri" w:hAnsi="Calibri" w:cs="Calibri"/>
        </w:rPr>
        <w:t>orad</w:t>
      </w:r>
      <w:proofErr w:type="spellEnd"/>
      <w:r w:rsidR="006958B1" w:rsidRPr="007F12C4">
        <w:rPr>
          <w:rFonts w:ascii="Calibri" w:eastAsia="Calibri" w:hAnsi="Calibri" w:cs="Calibri"/>
        </w:rPr>
        <w:t>/</w:t>
      </w:r>
      <w:proofErr w:type="spellStart"/>
      <w:r w:rsidR="006958B1" w:rsidRPr="007F12C4">
        <w:rPr>
          <w:rFonts w:ascii="Calibri" w:eastAsia="Calibri" w:hAnsi="Calibri" w:cs="Calibri"/>
        </w:rPr>
        <w:t>Soltab_horad_potsw</w:t>
      </w:r>
      <w:proofErr w:type="spellEnd"/>
      <w:r w:rsidR="006958B1" w:rsidRPr="007F12C4">
        <w:rPr>
          <w:rFonts w:ascii="Calibri" w:eastAsia="Calibri" w:hAnsi="Calibri" w:cs="Calibri"/>
        </w:rPr>
        <w:t>(</w:t>
      </w:r>
      <w:proofErr w:type="spellStart"/>
      <w:r w:rsidR="006958B1" w:rsidRPr="007F12C4">
        <w:rPr>
          <w:rFonts w:ascii="Calibri" w:eastAsia="Calibri" w:hAnsi="Calibri" w:cs="Calibri"/>
        </w:rPr>
        <w:t>Jday,</w:t>
      </w:r>
      <w:r w:rsidR="006958B1">
        <w:rPr>
          <w:rFonts w:ascii="Calibri" w:eastAsia="Calibri" w:hAnsi="Calibri" w:cs="Calibri"/>
        </w:rPr>
        <w:t>ihru</w:t>
      </w:r>
      <w:proofErr w:type="spellEnd"/>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lastRenderedPageBreak/>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0E7979">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proofErr w:type="spellStart"/>
      <w:r>
        <w:rPr>
          <w:rFonts w:ascii="Calibri" w:eastAsia="Calibri" w:hAnsi="Calibri" w:cs="Calibri"/>
          <w:b/>
        </w:rPr>
        <w:t>albedo_cbh</w:t>
      </w:r>
      <w:r w:rsidRPr="00432D21">
        <w:rPr>
          <w:rFonts w:ascii="Calibri" w:eastAsia="Calibri" w:hAnsi="Calibri" w:cs="Calibri"/>
          <w:b/>
        </w:rPr>
        <w:t>_flag</w:t>
      </w:r>
      <w:proofErr w:type="spellEnd"/>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albedo_day</w:t>
      </w:r>
      <w:proofErr w:type="spellEnd"/>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snow_cloudcover</w:t>
      </w:r>
      <w:r w:rsidRPr="00432D21">
        <w:rPr>
          <w:rFonts w:ascii="Calibri" w:eastAsia="Calibri" w:hAnsi="Calibri" w:cs="Calibri"/>
          <w:b/>
        </w:rPr>
        <w:t>_flag</w:t>
      </w:r>
      <w:proofErr w:type="spellEnd"/>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cloud_cover_cbh</w:t>
      </w:r>
      <w:r w:rsidRPr="00432D21">
        <w:rPr>
          <w:rFonts w:ascii="Calibri" w:eastAsia="Calibri" w:hAnsi="Calibri" w:cs="Calibri"/>
          <w:b/>
        </w:rPr>
        <w:t>_flag</w:t>
      </w:r>
      <w:proofErr w:type="spellEnd"/>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cloud_cover_day</w:t>
      </w:r>
      <w:proofErr w:type="spellEnd"/>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i/>
        </w:rPr>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proofErr w:type="spellStart"/>
      <w:r w:rsidRPr="00DC7BE2">
        <w:rPr>
          <w:rFonts w:ascii="Calibri" w:eastAsia="Calibri" w:hAnsi="Calibri" w:cs="Calibri"/>
          <w:i/>
        </w:rPr>
        <w:t>albedo_hru</w:t>
      </w:r>
      <w:proofErr w:type="spellEnd"/>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rPr>
        <w:t>c</w:t>
      </w:r>
      <w:r w:rsidR="006958B1" w:rsidRPr="00DC7BE2">
        <w:rPr>
          <w:rFonts w:ascii="Calibri" w:eastAsia="Calibri" w:hAnsi="Calibri" w:cs="Calibri"/>
          <w:i/>
        </w:rPr>
        <w:t>loud_cover_cbh</w:t>
      </w:r>
      <w:proofErr w:type="spellEnd"/>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proofErr w:type="spellStart"/>
      <w:r w:rsidRPr="007647AE">
        <w:rPr>
          <w:rFonts w:ascii="Calibri" w:eastAsia="Calibri" w:hAnsi="Calibri" w:cs="Calibri"/>
          <w:i/>
        </w:rPr>
        <w:t>soilzone_gain_hru</w:t>
      </w:r>
      <w:proofErr w:type="spellEnd"/>
      <w:r w:rsidRPr="007647AE">
        <w:rPr>
          <w:rFonts w:ascii="Calibri" w:eastAsia="Calibri" w:hAnsi="Calibri" w:cs="Calibri"/>
          <w:i/>
        </w:rPr>
        <w:t xml:space="preserve">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23C1F6B" w:rsidR="00E513D4" w:rsidRDefault="00E513D4" w:rsidP="00E513D4">
      <w:pPr>
        <w:spacing w:before="240"/>
        <w:rPr>
          <w:sz w:val="24"/>
          <w:szCs w:val="24"/>
        </w:rPr>
      </w:pPr>
      <w:r w:rsidRPr="00146337">
        <w:rPr>
          <w:sz w:val="24"/>
          <w:szCs w:val="24"/>
        </w:rPr>
        <w:lastRenderedPageBreak/>
        <w:t>Changed files: gwf2sfr7_NWT.f</w:t>
      </w:r>
      <w:r w:rsidR="00E85F80">
        <w:rPr>
          <w:sz w:val="24"/>
          <w:szCs w:val="24"/>
        </w:rPr>
        <w:t>, gwfsfrmodule_NWT.f</w:t>
      </w:r>
      <w:r w:rsidRPr="00146337">
        <w:rPr>
          <w:sz w:val="24"/>
          <w:szCs w:val="24"/>
        </w:rPr>
        <w:t xml:space="preserve">, gwf2uzf1_NWT.f, gwf2lak7_NWT.f, </w:t>
      </w:r>
      <w:proofErr w:type="spellStart"/>
      <w:r w:rsidRPr="00146337">
        <w:rPr>
          <w:sz w:val="24"/>
          <w:szCs w:val="24"/>
        </w:rPr>
        <w:t>Irestart.f</w:t>
      </w:r>
      <w:proofErr w:type="spellEnd"/>
      <w:r w:rsidR="00E85F80">
        <w:rPr>
          <w:sz w:val="24"/>
          <w:szCs w:val="24"/>
        </w:rPr>
        <w:t>, NWT1_solver.f, NWT1_xmdlib.f, gwf2mnw27_NWT.f, gwf2upw1.f</w:t>
      </w:r>
    </w:p>
    <w:p w14:paraId="2CBDF6D7" w14:textId="66A97363" w:rsidR="000E7979" w:rsidRDefault="000E7979" w:rsidP="000E7979">
      <w:pPr>
        <w:spacing w:before="240"/>
        <w:ind w:left="360"/>
        <w:rPr>
          <w:b/>
          <w:sz w:val="24"/>
          <w:szCs w:val="24"/>
        </w:rPr>
      </w:pPr>
      <w:r w:rsidRPr="00146337">
        <w:rPr>
          <w:b/>
          <w:sz w:val="24"/>
          <w:szCs w:val="24"/>
        </w:rPr>
        <w:t>Lake (LAK) Package</w:t>
      </w:r>
    </w:p>
    <w:p w14:paraId="124FFDCE" w14:textId="721B33FB" w:rsidR="000E7979" w:rsidRPr="000E7979" w:rsidRDefault="000E7979" w:rsidP="0087580D">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3387027E" w14:textId="77777777" w:rsidR="00D77432" w:rsidRDefault="000E7979" w:rsidP="0087580D">
      <w:pPr>
        <w:pStyle w:val="ListParagraph"/>
        <w:numPr>
          <w:ilvl w:val="0"/>
          <w:numId w:val="14"/>
        </w:numPr>
        <w:spacing w:after="120"/>
        <w:contextualSpacing w:val="0"/>
        <w:rPr>
          <w:sz w:val="24"/>
          <w:szCs w:val="24"/>
        </w:rPr>
      </w:pPr>
      <w:r w:rsidRPr="000E7979">
        <w:rPr>
          <w:sz w:val="24"/>
          <w:szCs w:val="24"/>
        </w:rPr>
        <w:t xml:space="preserve">A bug was fixed that would incorrectly use the dynamic lake area for calculating precipitation and ET on lakes in GSFLOW mode. ET and precipitation on lakes in GSFLOW mode is calculated using a fixed area as defined by the number of lake type HRUs. </w:t>
      </w:r>
    </w:p>
    <w:p w14:paraId="0DBC7D8D" w14:textId="216B7C29" w:rsidR="000E7979" w:rsidRPr="000E7979" w:rsidRDefault="000E7979" w:rsidP="0087580D">
      <w:pPr>
        <w:pStyle w:val="ListParagraph"/>
        <w:numPr>
          <w:ilvl w:val="0"/>
          <w:numId w:val="14"/>
        </w:numPr>
        <w:spacing w:after="120"/>
        <w:contextualSpacing w:val="0"/>
        <w:rPr>
          <w:sz w:val="24"/>
          <w:szCs w:val="24"/>
        </w:rPr>
      </w:pPr>
      <w:r w:rsidRPr="000E7979">
        <w:rPr>
          <w:sz w:val="24"/>
          <w:szCs w:val="24"/>
        </w:rPr>
        <w:t>Previously, a derivative value of zero was checked to determine if the Newton method should be used to calculate lake stage, this small non-zero value is now used instead of zero to avoid machine precision affecting the check for near linearity.</w:t>
      </w:r>
    </w:p>
    <w:p w14:paraId="171AA576" w14:textId="6A67E6B4" w:rsidR="00A17ED3" w:rsidRPr="00146337" w:rsidRDefault="00A17ED3" w:rsidP="0087580D">
      <w:pPr>
        <w:pStyle w:val="ListParagraph"/>
        <w:spacing w:after="0" w:line="360" w:lineRule="auto"/>
        <w:ind w:left="360"/>
        <w:contextualSpacing w:val="0"/>
        <w:rPr>
          <w:b/>
          <w:sz w:val="24"/>
          <w:szCs w:val="24"/>
        </w:rPr>
      </w:pPr>
      <w:r w:rsidRPr="00146337">
        <w:rPr>
          <w:b/>
          <w:sz w:val="24"/>
          <w:szCs w:val="24"/>
        </w:rPr>
        <w:t>Unsaturated-Zone Flow (UZF) Package</w:t>
      </w:r>
    </w:p>
    <w:p w14:paraId="58F520BA" w14:textId="6FED2BA9" w:rsidR="00E85F80" w:rsidRPr="000E7979" w:rsidRDefault="00A17ED3" w:rsidP="0087580D">
      <w:pPr>
        <w:pStyle w:val="ListParagraph"/>
        <w:numPr>
          <w:ilvl w:val="0"/>
          <w:numId w:val="13"/>
        </w:numPr>
        <w:spacing w:after="0" w:line="240" w:lineRule="auto"/>
        <w:contextualSpacing w:val="0"/>
        <w:rPr>
          <w:bCs/>
          <w:sz w:val="24"/>
          <w:szCs w:val="24"/>
        </w:rPr>
      </w:pPr>
      <w:r w:rsidRPr="000E7979">
        <w:rPr>
          <w:bCs/>
          <w:sz w:val="24"/>
          <w:szCs w:val="24"/>
        </w:rPr>
        <w:t xml:space="preserve">The option to use the input variable SURFK to calculate surface leakage was not set for GSFLOW simulations. GSFLOW simulations </w:t>
      </w:r>
      <w:r w:rsidR="00E85F80" w:rsidRPr="000E7979">
        <w:rPr>
          <w:bCs/>
          <w:sz w:val="24"/>
          <w:szCs w:val="24"/>
        </w:rPr>
        <w:t>can</w:t>
      </w:r>
      <w:r w:rsidRPr="000E7979">
        <w:rPr>
          <w:bCs/>
          <w:sz w:val="24"/>
          <w:szCs w:val="24"/>
        </w:rPr>
        <w:t xml:space="preserve"> use SURFK to calculate surface leakage if </w:t>
      </w:r>
      <w:r w:rsidR="00E85F80" w:rsidRPr="000E7979">
        <w:rPr>
          <w:bCs/>
          <w:sz w:val="24"/>
          <w:szCs w:val="24"/>
        </w:rPr>
        <w:t>SPECIFYSURFK and SEEPSURFK are specified</w:t>
      </w:r>
      <w:r w:rsidRPr="000E7979">
        <w:rPr>
          <w:bCs/>
          <w:sz w:val="24"/>
          <w:szCs w:val="24"/>
        </w:rPr>
        <w:t>.</w:t>
      </w:r>
    </w:p>
    <w:p w14:paraId="097E19C8" w14:textId="15C9B6CB" w:rsidR="00E85F80" w:rsidRDefault="00E85F80" w:rsidP="000E7979">
      <w:pPr>
        <w:spacing w:before="240" w:after="0" w:line="360" w:lineRule="auto"/>
        <w:ind w:left="360"/>
        <w:rPr>
          <w:b/>
          <w:sz w:val="24"/>
          <w:szCs w:val="24"/>
        </w:rPr>
      </w:pPr>
      <w:r>
        <w:rPr>
          <w:b/>
          <w:sz w:val="24"/>
          <w:szCs w:val="24"/>
        </w:rPr>
        <w:t>Streamflow Routing (SFR) Package</w:t>
      </w:r>
    </w:p>
    <w:p w14:paraId="767649CF" w14:textId="0955E827" w:rsidR="00A81CEC" w:rsidRPr="000E7979" w:rsidRDefault="00A81CEC" w:rsidP="000E7979">
      <w:pPr>
        <w:pStyle w:val="ListParagraph"/>
        <w:numPr>
          <w:ilvl w:val="0"/>
          <w:numId w:val="13"/>
        </w:numPr>
        <w:contextualSpacing w:val="0"/>
        <w:rPr>
          <w:bCs/>
          <w:sz w:val="24"/>
          <w:szCs w:val="24"/>
        </w:rPr>
      </w:pPr>
      <w:r w:rsidRPr="000E7979">
        <w:rPr>
          <w:bCs/>
          <w:sz w:val="24"/>
          <w:szCs w:val="24"/>
        </w:rPr>
        <w:t>The variable NUMTAB was changed to NUMTAB_SFR to avoid confusion with other packages that use this variable name.</w:t>
      </w:r>
    </w:p>
    <w:p w14:paraId="5165994F" w14:textId="2FDCA5D0" w:rsidR="00C3467A" w:rsidRPr="00146337" w:rsidRDefault="00C3467A" w:rsidP="000E7979">
      <w:pPr>
        <w:pStyle w:val="ListParagraph"/>
        <w:spacing w:before="240" w:after="0" w:line="360" w:lineRule="auto"/>
        <w:ind w:left="0" w:firstLine="360"/>
        <w:contextualSpacing w:val="0"/>
        <w:rPr>
          <w:b/>
          <w:sz w:val="24"/>
          <w:szCs w:val="24"/>
        </w:rPr>
      </w:pPr>
      <w:r w:rsidRPr="00146337">
        <w:rPr>
          <w:b/>
          <w:sz w:val="24"/>
          <w:szCs w:val="24"/>
        </w:rPr>
        <w:t>Newton Solver</w:t>
      </w:r>
      <w:r w:rsidR="009A5679" w:rsidRPr="00146337">
        <w:rPr>
          <w:b/>
          <w:sz w:val="24"/>
          <w:szCs w:val="24"/>
        </w:rPr>
        <w:t xml:space="preserve"> (NWT) Package</w:t>
      </w:r>
    </w:p>
    <w:p w14:paraId="3B0C3176" w14:textId="499D4E0B" w:rsidR="00F07007" w:rsidRPr="000E7979" w:rsidRDefault="009A5679" w:rsidP="000E7979">
      <w:pPr>
        <w:pStyle w:val="ListParagraph"/>
        <w:numPr>
          <w:ilvl w:val="0"/>
          <w:numId w:val="13"/>
        </w:numPr>
        <w:spacing w:after="0"/>
        <w:contextualSpacing w:val="0"/>
        <w:rPr>
          <w:b/>
          <w:sz w:val="24"/>
          <w:szCs w:val="24"/>
        </w:rPr>
      </w:pPr>
      <w:r w:rsidRPr="000E7979">
        <w:rPr>
          <w:bCs/>
          <w:sz w:val="24"/>
          <w:szCs w:val="24"/>
        </w:rPr>
        <w:t>Previously</w:t>
      </w:r>
      <w:r w:rsidR="00C3467A" w:rsidRPr="000E7979">
        <w:rPr>
          <w:bCs/>
          <w:sz w:val="24"/>
          <w:szCs w:val="24"/>
        </w:rPr>
        <w:t xml:space="preserve"> the Newton Solver</w:t>
      </w:r>
      <w:r w:rsidRPr="000E7979">
        <w:rPr>
          <w:bCs/>
          <w:sz w:val="24"/>
          <w:szCs w:val="24"/>
        </w:rPr>
        <w:t xml:space="preserve"> set groundwater cells surrounded by inactive cells to inactive. These cells also were mistakenly set equal to HDRY. This mistake was corrected by setting cells made inactive to HNOFLO.</w:t>
      </w:r>
    </w:p>
    <w:p w14:paraId="32C7E678" w14:textId="15784D77" w:rsidR="00E85F80" w:rsidRPr="000E7979" w:rsidRDefault="00E85F80" w:rsidP="000E7979">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7CED3CDC" w14:textId="45A3B784" w:rsidR="00F02595" w:rsidRPr="00A8651C" w:rsidRDefault="00F02595" w:rsidP="00A8651C">
      <w:pPr>
        <w:pStyle w:val="ListParagraph"/>
        <w:spacing w:before="120" w:after="0" w:line="360" w:lineRule="auto"/>
        <w:ind w:left="0" w:firstLine="360"/>
        <w:contextualSpacing w:val="0"/>
        <w:rPr>
          <w:b/>
          <w:sz w:val="24"/>
          <w:szCs w:val="24"/>
        </w:rPr>
      </w:pPr>
      <w:r w:rsidRPr="00A8651C">
        <w:rPr>
          <w:b/>
          <w:sz w:val="24"/>
          <w:szCs w:val="24"/>
        </w:rPr>
        <w:t>Restart Option</w:t>
      </w:r>
    </w:p>
    <w:p w14:paraId="7F003BE8" w14:textId="1BA4D665" w:rsidR="00A8651C" w:rsidRPr="00A8651C" w:rsidRDefault="00A8651C" w:rsidP="00A8651C">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E4E2546" w14:textId="77777777" w:rsidR="00682D4C" w:rsidRDefault="00682D4C" w:rsidP="00A8651C">
      <w:pPr>
        <w:pStyle w:val="ListParagraph"/>
        <w:spacing w:before="240" w:after="0" w:line="360" w:lineRule="auto"/>
        <w:ind w:left="0" w:firstLine="360"/>
        <w:contextualSpacing w:val="0"/>
        <w:rPr>
          <w:b/>
          <w:sz w:val="24"/>
          <w:szCs w:val="24"/>
        </w:rPr>
      </w:pPr>
      <w:r>
        <w:rPr>
          <w:b/>
          <w:sz w:val="24"/>
          <w:szCs w:val="24"/>
        </w:rPr>
        <w:lastRenderedPageBreak/>
        <w:t>Multi-Node Well (MNW2) Package</w:t>
      </w:r>
    </w:p>
    <w:p w14:paraId="46F8D861" w14:textId="04F3024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5391D515" w14:textId="77777777" w:rsidR="00682D4C" w:rsidRDefault="00682D4C" w:rsidP="00A8651C">
      <w:pPr>
        <w:pStyle w:val="ListParagraph"/>
        <w:spacing w:after="0" w:line="360" w:lineRule="auto"/>
        <w:ind w:left="0" w:firstLine="360"/>
        <w:contextualSpacing w:val="0"/>
        <w:rPr>
          <w:b/>
          <w:sz w:val="24"/>
          <w:szCs w:val="24"/>
        </w:rPr>
      </w:pPr>
      <w:r>
        <w:rPr>
          <w:b/>
          <w:sz w:val="24"/>
          <w:szCs w:val="24"/>
        </w:rPr>
        <w:t>Upstream Weighting (UPW) Package</w:t>
      </w:r>
    </w:p>
    <w:p w14:paraId="1CA86A49" w14:textId="7777777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276C1A83" w14:textId="77777777" w:rsidR="00682D4C" w:rsidRPr="00682D4C" w:rsidRDefault="00682D4C" w:rsidP="00A81CEC">
      <w:pPr>
        <w:spacing w:line="240" w:lineRule="auto"/>
        <w:rPr>
          <w:rStyle w:val="Strong"/>
          <w:sz w:val="28"/>
          <w:szCs w:val="24"/>
        </w:rPr>
      </w:pPr>
    </w:p>
    <w:p w14:paraId="0DB1EDCE" w14:textId="77777777" w:rsidR="00DC7BE2" w:rsidRPr="00DC7BE2" w:rsidRDefault="00DC7BE2" w:rsidP="00DC7BE2">
      <w:pPr>
        <w:spacing w:line="240" w:lineRule="auto"/>
        <w:rPr>
          <w:rStyle w:val="Strong"/>
          <w:sz w:val="28"/>
          <w:szCs w:val="24"/>
        </w:rPr>
      </w:pPr>
    </w:p>
    <w:p w14:paraId="0E1B4FF1" w14:textId="77777777" w:rsidR="004109C8" w:rsidRDefault="004109C8">
      <w:pPr>
        <w:rPr>
          <w:rStyle w:val="Strong"/>
          <w:sz w:val="28"/>
        </w:rPr>
      </w:pPr>
      <w:r>
        <w:rPr>
          <w:rStyle w:val="Strong"/>
          <w:sz w:val="28"/>
        </w:rPr>
        <w:br w:type="page"/>
      </w:r>
    </w:p>
    <w:p w14:paraId="6F6804C7" w14:textId="5C824EF1" w:rsidR="00563FF7" w:rsidRDefault="00563FF7" w:rsidP="00563FF7">
      <w:pPr>
        <w:spacing w:line="360" w:lineRule="auto"/>
        <w:rPr>
          <w:rStyle w:val="Strong"/>
          <w:sz w:val="24"/>
          <w:szCs w:val="24"/>
        </w:rPr>
      </w:pPr>
      <w:r w:rsidRPr="003D77C7">
        <w:rPr>
          <w:rStyle w:val="Strong"/>
          <w:sz w:val="28"/>
        </w:rPr>
        <w:lastRenderedPageBreak/>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9"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10"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w:t>
      </w:r>
      <w:proofErr w:type="gramStart"/>
      <w:r w:rsidRPr="00CD3115">
        <w:rPr>
          <w:rFonts w:ascii="Calibri" w:eastAsia="Times New Roman" w:hAnsi="Calibri" w:cs="Calibri"/>
          <w:color w:val="222222"/>
          <w:sz w:val="24"/>
          <w:szCs w:val="24"/>
        </w:rPr>
        <w:t>basin</w:t>
      </w:r>
      <w:proofErr w:type="gramEnd"/>
      <w:r w:rsidRPr="00CD3115">
        <w:rPr>
          <w:rFonts w:ascii="Calibri" w:eastAsia="Times New Roman" w:hAnsi="Calibri" w:cs="Calibri"/>
          <w:color w:val="222222"/>
          <w:sz w:val="24"/>
          <w:szCs w:val="24"/>
        </w:rPr>
        <w:t xml:space="preserve">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w:t>
      </w:r>
      <w:proofErr w:type="gramStart"/>
      <w:r w:rsidRPr="00CD3115">
        <w:rPr>
          <w:rFonts w:ascii="Calibri" w:eastAsia="Times New Roman" w:hAnsi="Calibri" w:cs="Calibri"/>
          <w:color w:val="222222"/>
          <w:sz w:val="24"/>
          <w:szCs w:val="24"/>
        </w:rPr>
        <w:t>new</w:t>
      </w:r>
      <w:proofErr w:type="gramEnd"/>
      <w:r w:rsidRPr="00CD3115">
        <w:rPr>
          <w:rFonts w:ascii="Calibri" w:eastAsia="Times New Roman" w:hAnsi="Calibri" w:cs="Calibri"/>
          <w:color w:val="222222"/>
          <w:sz w:val="24"/>
          <w:szCs w:val="24"/>
        </w:rPr>
        <w:t xml:space="preserve">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9"/>
    <w:bookmarkEnd w:id="10"/>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11"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12" w:name="_Hlk61538061"/>
      <w:r w:rsidRPr="000B79CC">
        <w:rPr>
          <w:rFonts w:ascii="Courier New" w:eastAsia="Courier New" w:hAnsi="Courier New" w:cs="Courier New"/>
          <w:sz w:val="24"/>
          <w:szCs w:val="24"/>
        </w:rPr>
        <w:t>stream_temp</w:t>
      </w:r>
    </w:p>
    <w:bookmarkEnd w:id="11"/>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w:t>
      </w:r>
      <w:proofErr w:type="gramStart"/>
      <w:r w:rsidRPr="00E31C93">
        <w:rPr>
          <w:sz w:val="24"/>
          <w:szCs w:val="24"/>
        </w:rPr>
        <w:t>i.e.</w:t>
      </w:r>
      <w:proofErr w:type="gramEnd"/>
      <w:r w:rsidRPr="00E31C93">
        <w:rPr>
          <w:sz w:val="24"/>
          <w:szCs w:val="24"/>
        </w:rPr>
        <w:t xml:space="preserv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12"/>
    <w:p w14:paraId="67EE8C42" w14:textId="77777777" w:rsidR="006651BD" w:rsidRPr="00E31C93" w:rsidRDefault="006651BD" w:rsidP="006651BD">
      <w:pPr>
        <w:rPr>
          <w:rFonts w:ascii="Times New Roman" w:eastAsia="Courier New" w:hAnsi="Times New Roman" w:cs="Times New Roman"/>
          <w:sz w:val="28"/>
          <w:szCs w:val="28"/>
        </w:rPr>
      </w:pPr>
      <w:proofErr w:type="spellStart"/>
      <w:r w:rsidRPr="00FA0769">
        <w:rPr>
          <w:rFonts w:ascii="Times New Roman" w:eastAsia="Courier New" w:hAnsi="Times New Roman" w:cs="Times New Roman"/>
          <w:sz w:val="24"/>
          <w:szCs w:val="24"/>
        </w:rPr>
        <w:t>mmf.c</w:t>
      </w:r>
      <w:proofErr w:type="spellEnd"/>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Removed an extra argument to three usages of routine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E7979" w:rsidRDefault="006651BD" w:rsidP="000E7979">
      <w:pPr>
        <w:pStyle w:val="ListParagraph"/>
        <w:numPr>
          <w:ilvl w:val="0"/>
          <w:numId w:val="13"/>
        </w:numPr>
        <w:spacing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w:t>
      </w:r>
      <w:r w:rsidRPr="000E7979">
        <w:rPr>
          <w:rFonts w:ascii="Calibri" w:eastAsia="Calibri" w:hAnsi="Calibri" w:cs="Calibri"/>
          <w:sz w:val="24"/>
          <w:szCs w:val="24"/>
        </w:rPr>
        <w:lastRenderedPageBreak/>
        <w:t xml:space="preserve">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precip_map_adj</w:t>
      </w:r>
      <w:proofErr w:type="spellEnd"/>
      <w:r w:rsidRPr="000E7979">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w:t>
      </w:r>
      <w:r w:rsidRPr="000E7979">
        <w:rPr>
          <w:rFonts w:ascii="Calibri" w:eastAsia="Calibri" w:hAnsi="Calibri" w:cs="Calibri"/>
          <w:sz w:val="24"/>
          <w:szCs w:val="24"/>
        </w:rPr>
        <w:lastRenderedPageBreak/>
        <w:t xml:space="preserve">typically pre-processed distributions of gridded data. Typically, the source gridded data file is much smaller than a CBH File.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temp_map_adj</w:t>
      </w:r>
      <w:proofErr w:type="spellEnd"/>
      <w:r w:rsidRPr="000E7979">
        <w:rPr>
          <w:rFonts w:ascii="Calibri" w:eastAsia="Calibri" w:hAnsi="Calibri" w:cs="Calibri"/>
          <w:sz w:val="24"/>
          <w:szCs w:val="24"/>
        </w:rPr>
        <w:t>)</w:t>
      </w:r>
    </w:p>
    <w:p w14:paraId="32B4105E"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Pr="000E7979" w:rsidRDefault="006651BD"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w:t>
      </w:r>
      <w:proofErr w:type="gramStart"/>
      <w:r w:rsidRPr="000E7979">
        <w:rPr>
          <w:rFonts w:ascii="Calibri" w:hAnsi="Calibri"/>
          <w:sz w:val="24"/>
        </w:rPr>
        <w:t>e.g.</w:t>
      </w:r>
      <w:proofErr w:type="gramEnd"/>
      <w:r w:rsidRPr="000E7979">
        <w:rPr>
          <w:rFonts w:ascii="Calibri" w:hAnsi="Calibri"/>
          <w:sz w:val="24"/>
        </w:rPr>
        <w:t xml:space="preserve">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proofErr w:type="spellStart"/>
      <w:r w:rsidRPr="000B79CC">
        <w:rPr>
          <w:rFonts w:ascii="Calibri" w:eastAsia="Calibri" w:hAnsi="Calibri" w:cs="Calibri"/>
          <w:b/>
          <w:sz w:val="24"/>
          <w:szCs w:val="24"/>
        </w:rPr>
        <w:lastRenderedPageBreak/>
        <w:t>cfgi_decay</w:t>
      </w:r>
      <w:proofErr w:type="spellEnd"/>
      <w:r w:rsidRPr="000B79CC">
        <w:rPr>
          <w:rFonts w:ascii="Calibri" w:eastAsia="Calibri" w:hAnsi="Calibri" w:cs="Calibri"/>
          <w:sz w:val="24"/>
          <w:szCs w:val="24"/>
        </w:rPr>
        <w:t xml:space="preserve"> – used in frozen ground simulation option</w:t>
      </w:r>
    </w:p>
    <w:p w14:paraId="197BA7DD"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0E7979" w:rsidRDefault="006651BD"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w:t>
      </w:r>
      <w:r w:rsidRPr="00DF4C51">
        <w:rPr>
          <w:sz w:val="24"/>
          <w:szCs w:val="24"/>
        </w:rPr>
        <w:lastRenderedPageBreak/>
        <w:t xml:space="preserve">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w:t>
      </w:r>
      <w:proofErr w:type="gramStart"/>
      <w:r w:rsidRPr="000E7979">
        <w:rPr>
          <w:sz w:val="24"/>
          <w:szCs w:val="24"/>
        </w:rPr>
        <w:t>stream</w:t>
      </w:r>
      <w:proofErr w:type="gramEnd"/>
      <w:r w:rsidRPr="000E7979">
        <w:rPr>
          <w:sz w:val="24"/>
          <w:szCs w:val="24"/>
        </w:rPr>
        <w:t xml:space="preserve"> 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 xml:space="preserve">odifications that are more than simply code </w:t>
      </w:r>
      <w:r w:rsidRPr="00E31C93">
        <w:rPr>
          <w:sz w:val="24"/>
          <w:szCs w:val="24"/>
        </w:rPr>
        <w:lastRenderedPageBreak/>
        <w:t>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w:t>
      </w:r>
      <w:proofErr w:type="gramStart"/>
      <w:r w:rsidRPr="00CD3115">
        <w:rPr>
          <w:rFonts w:ascii="Calibri" w:eastAsia="Times New Roman" w:hAnsi="Calibri" w:cs="Calibri"/>
          <w:color w:val="222222"/>
          <w:sz w:val="24"/>
          <w:szCs w:val="24"/>
        </w:rPr>
        <w:t>basin</w:t>
      </w:r>
      <w:proofErr w:type="gramEnd"/>
      <w:r w:rsidRPr="00CD3115">
        <w:rPr>
          <w:rFonts w:ascii="Calibri" w:eastAsia="Times New Roman" w:hAnsi="Calibri" w:cs="Calibri"/>
          <w:color w:val="222222"/>
          <w:sz w:val="24"/>
          <w:szCs w:val="24"/>
        </w:rPr>
        <w:t xml:space="preserve">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w:t>
      </w:r>
      <w:proofErr w:type="gramStart"/>
      <w:r w:rsidRPr="00CD3115">
        <w:rPr>
          <w:rFonts w:ascii="Calibri" w:eastAsia="Times New Roman" w:hAnsi="Calibri" w:cs="Calibri"/>
          <w:color w:val="222222"/>
          <w:sz w:val="24"/>
          <w:szCs w:val="24"/>
        </w:rPr>
        <w:t>new</w:t>
      </w:r>
      <w:proofErr w:type="gramEnd"/>
      <w:r w:rsidRPr="00CD3115">
        <w:rPr>
          <w:rFonts w:ascii="Calibri" w:eastAsia="Times New Roman" w:hAnsi="Calibri" w:cs="Calibri"/>
          <w:color w:val="222222"/>
          <w:sz w:val="24"/>
          <w:szCs w:val="24"/>
        </w:rPr>
        <w:t xml:space="preserve">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w:t>
      </w:r>
      <w:proofErr w:type="gramStart"/>
      <w:r w:rsidRPr="00E31C93">
        <w:rPr>
          <w:sz w:val="24"/>
          <w:szCs w:val="24"/>
        </w:rPr>
        <w:t>i.e.</w:t>
      </w:r>
      <w:proofErr w:type="gramEnd"/>
      <w:r w:rsidRPr="00E31C93">
        <w:rPr>
          <w:sz w:val="24"/>
          <w:szCs w:val="24"/>
        </w:rPr>
        <w:t xml:space="preserv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proofErr w:type="spellStart"/>
      <w:r w:rsidRPr="00FA0769">
        <w:rPr>
          <w:rFonts w:ascii="Times New Roman" w:eastAsia="Courier New" w:hAnsi="Times New Roman" w:cs="Times New Roman"/>
          <w:sz w:val="24"/>
          <w:szCs w:val="24"/>
        </w:rPr>
        <w:t>mmf.c</w:t>
      </w:r>
      <w:proofErr w:type="spellEnd"/>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Removed an extra argument to three usages of routine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w:t>
      </w:r>
      <w:r w:rsidRPr="000E7979">
        <w:rPr>
          <w:rFonts w:ascii="Calibri" w:eastAsia="Calibri" w:hAnsi="Calibri" w:cs="Calibri"/>
          <w:sz w:val="24"/>
          <w:szCs w:val="24"/>
        </w:rPr>
        <w:lastRenderedPageBreak/>
        <w:t xml:space="preserve">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precip_map_adj</w:t>
      </w:r>
      <w:proofErr w:type="spellEnd"/>
      <w:r w:rsidRPr="000E7979">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“PRMS_tables_5.2.docx” for a description of the required dimensions and </w:t>
      </w:r>
      <w:r w:rsidRPr="000E7979">
        <w:rPr>
          <w:rFonts w:ascii="Calibri" w:eastAsia="Calibri" w:hAnsi="Calibri" w:cs="Calibri"/>
          <w:sz w:val="24"/>
          <w:szCs w:val="24"/>
        </w:rPr>
        <w:lastRenderedPageBreak/>
        <w:t xml:space="preserve">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temp_map_adj</w:t>
      </w:r>
      <w:proofErr w:type="spellEnd"/>
      <w:r w:rsidRPr="000E7979">
        <w:rPr>
          <w:rFonts w:ascii="Calibri" w:eastAsia="Calibri" w:hAnsi="Calibri" w:cs="Calibri"/>
          <w:sz w:val="24"/>
          <w:szCs w:val="24"/>
        </w:rPr>
        <w:t>)</w:t>
      </w:r>
    </w:p>
    <w:p w14:paraId="4DA7B96E"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Pr="000E7979" w:rsidRDefault="00563FF7"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w:t>
      </w:r>
      <w:proofErr w:type="gramStart"/>
      <w:r w:rsidRPr="000E7979">
        <w:rPr>
          <w:rFonts w:ascii="Calibri" w:hAnsi="Calibri"/>
          <w:sz w:val="24"/>
        </w:rPr>
        <w:t>e.g.</w:t>
      </w:r>
      <w:proofErr w:type="gramEnd"/>
      <w:r w:rsidRPr="000E7979">
        <w:rPr>
          <w:rFonts w:ascii="Calibri" w:hAnsi="Calibri"/>
          <w:sz w:val="24"/>
        </w:rPr>
        <w:t xml:space="preserve">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lastRenderedPageBreak/>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proofErr w:type="spellStart"/>
      <w:r w:rsidRPr="000B79CC">
        <w:rPr>
          <w:rFonts w:ascii="Calibri" w:eastAsia="Calibri" w:hAnsi="Calibri" w:cs="Calibri"/>
          <w:b/>
          <w:sz w:val="24"/>
          <w:szCs w:val="24"/>
        </w:rPr>
        <w:t>cfgi_decay</w:t>
      </w:r>
      <w:proofErr w:type="spellEnd"/>
      <w:r w:rsidRPr="000B79CC">
        <w:rPr>
          <w:rFonts w:ascii="Calibri" w:eastAsia="Calibri" w:hAnsi="Calibri" w:cs="Calibri"/>
          <w:sz w:val="24"/>
          <w:szCs w:val="24"/>
        </w:rPr>
        <w:t xml:space="preserve"> – used in frozen ground simulation option</w:t>
      </w:r>
    </w:p>
    <w:p w14:paraId="124D4156"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0E7979" w:rsidRDefault="00563FF7"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lastRenderedPageBreak/>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w:t>
      </w:r>
      <w:proofErr w:type="gramStart"/>
      <w:r w:rsidRPr="000E7979">
        <w:rPr>
          <w:sz w:val="24"/>
          <w:szCs w:val="24"/>
        </w:rPr>
        <w:t>stream</w:t>
      </w:r>
      <w:proofErr w:type="gramEnd"/>
      <w:r w:rsidRPr="000E7979">
        <w:rPr>
          <w:sz w:val="24"/>
          <w:szCs w:val="24"/>
        </w:rPr>
        <w:t xml:space="preserve"> 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egan, Robert S" w:date="2022-11-09T15:27:00Z" w:initials="RRS">
    <w:p w14:paraId="4D2E248C" w14:textId="009A536B" w:rsidR="009743BB" w:rsidRDefault="009743BB">
      <w:pPr>
        <w:pStyle w:val="CommentText"/>
      </w:pPr>
      <w:r>
        <w:rPr>
          <w:rStyle w:val="CommentReference"/>
        </w:rPr>
        <w:annotationRef/>
      </w:r>
      <w:r>
        <w:t xml:space="preserve">Hevesi, J.A., Hanson, R.T., and </w:t>
      </w:r>
      <w:proofErr w:type="spellStart"/>
      <w:r>
        <w:t>Masoner</w:t>
      </w:r>
      <w:proofErr w:type="spellEnd"/>
      <w:r>
        <w:t>, J.R., 2019, Precipitation runoff modeling system (PRMS) as part of an integrated hydrologic model for the Osage Nation, northeastern Oklahoma, 1915–2014: U.S. Geological Survey Scientific Investigations Report 2019–5030, 142 p., https://doi.org/10.3133/sir20195030.</w:t>
      </w:r>
    </w:p>
  </w:comment>
  <w:comment w:id="2" w:author="Regan, Robert S" w:date="2022-11-09T10:28:00Z" w:initials="RRS">
    <w:p w14:paraId="49F38684" w14:textId="391F1B55" w:rsidR="00767DF6" w:rsidRDefault="00767DF6">
      <w:pPr>
        <w:pStyle w:val="CommentText"/>
      </w:pPr>
      <w:r>
        <w:rPr>
          <w:rStyle w:val="CommentReference"/>
        </w:rPr>
        <w:annotationRef/>
      </w:r>
      <w:proofErr w:type="spellStart"/>
      <w:r>
        <w:t>segment_to_hru</w:t>
      </w:r>
      <w:proofErr w:type="spellEnd"/>
      <w:r>
        <w:t xml:space="preserve"> and simple glacier dynamics could be included in code, but not mentioned. I think they could be useful</w:t>
      </w:r>
      <w:r w:rsidR="00802A56">
        <w:t xml:space="preserve"> for NHM in closed basins and Alaska model, respectively. strmflow_character is being used in the NHM with stream temperature so needs to be documented somewhere.</w:t>
      </w:r>
    </w:p>
  </w:comment>
  <w:comment w:id="4" w:author="Regan, Robert S" w:date="2022-11-09T21:32:00Z" w:initials="RRS">
    <w:p w14:paraId="3648A89F" w14:textId="47E24576" w:rsidR="003F7915" w:rsidRDefault="003F7915">
      <w:pPr>
        <w:pStyle w:val="CommentText"/>
      </w:pPr>
      <w:r>
        <w:rPr>
          <w:rStyle w:val="CommentReference"/>
        </w:rPr>
        <w:annotationRef/>
      </w:r>
      <w:r>
        <w:t>Colors?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2E248C" w15:done="0"/>
  <w15:commentEx w15:paraId="49F38684" w15:done="0"/>
  <w15:commentEx w15:paraId="3648A8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4562" w16cex:dateUtc="2022-11-09T22:27:00Z"/>
  <w16cex:commentExtensible w16cex:durableId="2715FF42" w16cex:dateUtc="2022-11-09T17:28:00Z"/>
  <w16cex:commentExtensible w16cex:durableId="27169AE9" w16cex:dateUtc="2022-11-10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2E248C" w16cid:durableId="27164562"/>
  <w16cid:commentId w16cid:paraId="49F38684" w16cid:durableId="2715FF42"/>
  <w16cid:commentId w16cid:paraId="3648A89F" w16cid:durableId="27169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A8A83" w14:textId="77777777" w:rsidR="008553EF" w:rsidRDefault="008553EF" w:rsidP="00F5531F">
      <w:pPr>
        <w:spacing w:after="0" w:line="240" w:lineRule="auto"/>
      </w:pPr>
      <w:r>
        <w:separator/>
      </w:r>
    </w:p>
  </w:endnote>
  <w:endnote w:type="continuationSeparator" w:id="0">
    <w:p w14:paraId="0E35FD6F" w14:textId="77777777" w:rsidR="008553EF" w:rsidRDefault="008553EF"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10030"/>
      <w:docPartObj>
        <w:docPartGallery w:val="Page Numbers (Bottom of Page)"/>
        <w:docPartUnique/>
      </w:docPartObj>
    </w:sdtPr>
    <w:sdtEndPr>
      <w:rPr>
        <w:noProof/>
      </w:rPr>
    </w:sdtEndPr>
    <w:sdtContent>
      <w:p w14:paraId="64F81EE9" w14:textId="6B6FD2BB" w:rsidR="00A81CEC" w:rsidRDefault="00A81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A81CEC" w:rsidRDefault="00A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0413" w14:textId="77777777" w:rsidR="008553EF" w:rsidRDefault="008553EF" w:rsidP="00F5531F">
      <w:pPr>
        <w:spacing w:after="0" w:line="240" w:lineRule="auto"/>
      </w:pPr>
      <w:r>
        <w:separator/>
      </w:r>
    </w:p>
  </w:footnote>
  <w:footnote w:type="continuationSeparator" w:id="0">
    <w:p w14:paraId="3FC20613" w14:textId="77777777" w:rsidR="008553EF" w:rsidRDefault="008553EF"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18B"/>
    <w:multiLevelType w:val="hybridMultilevel"/>
    <w:tmpl w:val="CB5C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F7DE9"/>
    <w:multiLevelType w:val="hybridMultilevel"/>
    <w:tmpl w:val="57FE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FD6A83"/>
    <w:multiLevelType w:val="hybridMultilevel"/>
    <w:tmpl w:val="BE2AD1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93F70"/>
    <w:multiLevelType w:val="hybridMultilevel"/>
    <w:tmpl w:val="C60E8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8B4B29"/>
    <w:multiLevelType w:val="hybridMultilevel"/>
    <w:tmpl w:val="FD880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06D1"/>
    <w:multiLevelType w:val="hybridMultilevel"/>
    <w:tmpl w:val="CC5CA2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0496D"/>
    <w:multiLevelType w:val="hybridMultilevel"/>
    <w:tmpl w:val="7B2CB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D5904"/>
    <w:multiLevelType w:val="hybridMultilevel"/>
    <w:tmpl w:val="6524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4C77BC"/>
    <w:multiLevelType w:val="hybridMultilevel"/>
    <w:tmpl w:val="7B2CB9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575C9"/>
    <w:multiLevelType w:val="hybridMultilevel"/>
    <w:tmpl w:val="8A8CA5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8477682"/>
    <w:multiLevelType w:val="hybridMultilevel"/>
    <w:tmpl w:val="6FDAA1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9AD5C47"/>
    <w:multiLevelType w:val="hybridMultilevel"/>
    <w:tmpl w:val="C0D8B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8"/>
  </w:num>
  <w:num w:numId="3">
    <w:abstractNumId w:val="14"/>
  </w:num>
  <w:num w:numId="4">
    <w:abstractNumId w:val="8"/>
  </w:num>
  <w:num w:numId="5">
    <w:abstractNumId w:val="12"/>
  </w:num>
  <w:num w:numId="6">
    <w:abstractNumId w:val="3"/>
  </w:num>
  <w:num w:numId="7">
    <w:abstractNumId w:val="17"/>
  </w:num>
  <w:num w:numId="8">
    <w:abstractNumId w:val="6"/>
  </w:num>
  <w:num w:numId="9">
    <w:abstractNumId w:val="16"/>
  </w:num>
  <w:num w:numId="10">
    <w:abstractNumId w:val="21"/>
  </w:num>
  <w:num w:numId="11">
    <w:abstractNumId w:val="20"/>
  </w:num>
  <w:num w:numId="12">
    <w:abstractNumId w:val="8"/>
  </w:num>
  <w:num w:numId="13">
    <w:abstractNumId w:val="10"/>
  </w:num>
  <w:num w:numId="14">
    <w:abstractNumId w:val="0"/>
  </w:num>
  <w:num w:numId="15">
    <w:abstractNumId w:val="9"/>
  </w:num>
  <w:num w:numId="16">
    <w:abstractNumId w:val="1"/>
  </w:num>
  <w:num w:numId="17">
    <w:abstractNumId w:val="4"/>
  </w:num>
  <w:num w:numId="18">
    <w:abstractNumId w:val="19"/>
  </w:num>
  <w:num w:numId="19">
    <w:abstractNumId w:val="13"/>
  </w:num>
  <w:num w:numId="20">
    <w:abstractNumId w:val="15"/>
  </w:num>
  <w:num w:numId="21">
    <w:abstractNumId w:val="5"/>
  </w:num>
  <w:num w:numId="22">
    <w:abstractNumId w:val="2"/>
  </w:num>
  <w:num w:numId="2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gan, Robert S">
    <w15:presenceInfo w15:providerId="AD" w15:userId="S::rsregan@usgs.gov::d0594b38-7815-4c99-9e70-ed1b0cafaf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869D4"/>
    <w:rsid w:val="000A0FC9"/>
    <w:rsid w:val="000A74ED"/>
    <w:rsid w:val="000D64D5"/>
    <w:rsid w:val="000E7979"/>
    <w:rsid w:val="000F4BC0"/>
    <w:rsid w:val="00115A07"/>
    <w:rsid w:val="00117343"/>
    <w:rsid w:val="00117AF2"/>
    <w:rsid w:val="00120221"/>
    <w:rsid w:val="00123050"/>
    <w:rsid w:val="00123D40"/>
    <w:rsid w:val="001241EF"/>
    <w:rsid w:val="0014236E"/>
    <w:rsid w:val="00142434"/>
    <w:rsid w:val="00146337"/>
    <w:rsid w:val="001519C1"/>
    <w:rsid w:val="00155939"/>
    <w:rsid w:val="00173FAE"/>
    <w:rsid w:val="00187DC6"/>
    <w:rsid w:val="00190643"/>
    <w:rsid w:val="00196415"/>
    <w:rsid w:val="0019799D"/>
    <w:rsid w:val="001A235E"/>
    <w:rsid w:val="001C1797"/>
    <w:rsid w:val="001C4F30"/>
    <w:rsid w:val="001D490C"/>
    <w:rsid w:val="001E0F06"/>
    <w:rsid w:val="001E4884"/>
    <w:rsid w:val="00201490"/>
    <w:rsid w:val="002017DD"/>
    <w:rsid w:val="00222A5B"/>
    <w:rsid w:val="0022314C"/>
    <w:rsid w:val="00224D9F"/>
    <w:rsid w:val="00236DEF"/>
    <w:rsid w:val="00237670"/>
    <w:rsid w:val="0024674E"/>
    <w:rsid w:val="00254FF3"/>
    <w:rsid w:val="002653A1"/>
    <w:rsid w:val="0028372F"/>
    <w:rsid w:val="002A059C"/>
    <w:rsid w:val="002A11FA"/>
    <w:rsid w:val="002C15E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01FD"/>
    <w:rsid w:val="00396E98"/>
    <w:rsid w:val="003B7B73"/>
    <w:rsid w:val="003C0CC8"/>
    <w:rsid w:val="003C1619"/>
    <w:rsid w:val="003C3195"/>
    <w:rsid w:val="003C6C71"/>
    <w:rsid w:val="003D3466"/>
    <w:rsid w:val="003F135D"/>
    <w:rsid w:val="003F55F1"/>
    <w:rsid w:val="003F7915"/>
    <w:rsid w:val="004006CB"/>
    <w:rsid w:val="0040452B"/>
    <w:rsid w:val="004109C8"/>
    <w:rsid w:val="004124ED"/>
    <w:rsid w:val="004161B7"/>
    <w:rsid w:val="0043169C"/>
    <w:rsid w:val="00432D21"/>
    <w:rsid w:val="0043530B"/>
    <w:rsid w:val="0044163C"/>
    <w:rsid w:val="00444D87"/>
    <w:rsid w:val="004553A5"/>
    <w:rsid w:val="0046534B"/>
    <w:rsid w:val="0048746A"/>
    <w:rsid w:val="004A538B"/>
    <w:rsid w:val="004B3EA8"/>
    <w:rsid w:val="004C7654"/>
    <w:rsid w:val="004D1282"/>
    <w:rsid w:val="004E148E"/>
    <w:rsid w:val="004F4E0C"/>
    <w:rsid w:val="005006D3"/>
    <w:rsid w:val="00501B1C"/>
    <w:rsid w:val="005038D9"/>
    <w:rsid w:val="0050513C"/>
    <w:rsid w:val="00511520"/>
    <w:rsid w:val="005233E0"/>
    <w:rsid w:val="00527003"/>
    <w:rsid w:val="00527A44"/>
    <w:rsid w:val="00542718"/>
    <w:rsid w:val="00557C51"/>
    <w:rsid w:val="00563FF7"/>
    <w:rsid w:val="00571F6B"/>
    <w:rsid w:val="00576474"/>
    <w:rsid w:val="00582DAE"/>
    <w:rsid w:val="00590033"/>
    <w:rsid w:val="00593769"/>
    <w:rsid w:val="005A252F"/>
    <w:rsid w:val="005B15A8"/>
    <w:rsid w:val="005C0349"/>
    <w:rsid w:val="005C551A"/>
    <w:rsid w:val="005C5E85"/>
    <w:rsid w:val="005C7682"/>
    <w:rsid w:val="005D4AF9"/>
    <w:rsid w:val="00601277"/>
    <w:rsid w:val="0060512F"/>
    <w:rsid w:val="00630B98"/>
    <w:rsid w:val="00636224"/>
    <w:rsid w:val="006417FB"/>
    <w:rsid w:val="00645022"/>
    <w:rsid w:val="006451A1"/>
    <w:rsid w:val="00650696"/>
    <w:rsid w:val="0065112C"/>
    <w:rsid w:val="00653585"/>
    <w:rsid w:val="006651BD"/>
    <w:rsid w:val="006728AE"/>
    <w:rsid w:val="00682D4C"/>
    <w:rsid w:val="00690730"/>
    <w:rsid w:val="00690F0C"/>
    <w:rsid w:val="006958B1"/>
    <w:rsid w:val="00695CAD"/>
    <w:rsid w:val="006A3746"/>
    <w:rsid w:val="006B1AE3"/>
    <w:rsid w:val="006B2C49"/>
    <w:rsid w:val="006B42E7"/>
    <w:rsid w:val="006B60EE"/>
    <w:rsid w:val="006C0E28"/>
    <w:rsid w:val="006C2262"/>
    <w:rsid w:val="006C55E3"/>
    <w:rsid w:val="006D6E40"/>
    <w:rsid w:val="006F1A24"/>
    <w:rsid w:val="00726086"/>
    <w:rsid w:val="0072711B"/>
    <w:rsid w:val="00736F43"/>
    <w:rsid w:val="00743D3C"/>
    <w:rsid w:val="00747E08"/>
    <w:rsid w:val="0075271C"/>
    <w:rsid w:val="007647AE"/>
    <w:rsid w:val="00767DF6"/>
    <w:rsid w:val="00786BDF"/>
    <w:rsid w:val="00790558"/>
    <w:rsid w:val="00794BB3"/>
    <w:rsid w:val="007E7308"/>
    <w:rsid w:val="007F12C4"/>
    <w:rsid w:val="007F4069"/>
    <w:rsid w:val="007F7BA4"/>
    <w:rsid w:val="00802779"/>
    <w:rsid w:val="00802A56"/>
    <w:rsid w:val="008030D8"/>
    <w:rsid w:val="00830B51"/>
    <w:rsid w:val="00832C01"/>
    <w:rsid w:val="00834D99"/>
    <w:rsid w:val="00837C93"/>
    <w:rsid w:val="00837DBF"/>
    <w:rsid w:val="00850F22"/>
    <w:rsid w:val="00853BD6"/>
    <w:rsid w:val="008553EF"/>
    <w:rsid w:val="00863A63"/>
    <w:rsid w:val="008679F1"/>
    <w:rsid w:val="008736B8"/>
    <w:rsid w:val="0087580D"/>
    <w:rsid w:val="00897A39"/>
    <w:rsid w:val="008A69AF"/>
    <w:rsid w:val="008B5255"/>
    <w:rsid w:val="008C74A6"/>
    <w:rsid w:val="008D2130"/>
    <w:rsid w:val="008F0118"/>
    <w:rsid w:val="008F0608"/>
    <w:rsid w:val="0093163A"/>
    <w:rsid w:val="00952EC4"/>
    <w:rsid w:val="00962CB9"/>
    <w:rsid w:val="00963801"/>
    <w:rsid w:val="00964F8C"/>
    <w:rsid w:val="009743BB"/>
    <w:rsid w:val="00981912"/>
    <w:rsid w:val="009A5679"/>
    <w:rsid w:val="009A5B30"/>
    <w:rsid w:val="009B4E43"/>
    <w:rsid w:val="009C13C2"/>
    <w:rsid w:val="009E234C"/>
    <w:rsid w:val="009E4EA1"/>
    <w:rsid w:val="00A00CCF"/>
    <w:rsid w:val="00A118AD"/>
    <w:rsid w:val="00A17ED3"/>
    <w:rsid w:val="00A40DDC"/>
    <w:rsid w:val="00A535BF"/>
    <w:rsid w:val="00A53FFD"/>
    <w:rsid w:val="00A652E4"/>
    <w:rsid w:val="00A801EA"/>
    <w:rsid w:val="00A81006"/>
    <w:rsid w:val="00A81171"/>
    <w:rsid w:val="00A81CEC"/>
    <w:rsid w:val="00A82ED8"/>
    <w:rsid w:val="00A8509F"/>
    <w:rsid w:val="00A8651C"/>
    <w:rsid w:val="00AA002B"/>
    <w:rsid w:val="00AA10BF"/>
    <w:rsid w:val="00AA134F"/>
    <w:rsid w:val="00AA266D"/>
    <w:rsid w:val="00AB417F"/>
    <w:rsid w:val="00AB5161"/>
    <w:rsid w:val="00AC1224"/>
    <w:rsid w:val="00AC65B6"/>
    <w:rsid w:val="00AC6E0C"/>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088"/>
    <w:rsid w:val="00B8537A"/>
    <w:rsid w:val="00BB3EF8"/>
    <w:rsid w:val="00BC1DAB"/>
    <w:rsid w:val="00BC7B49"/>
    <w:rsid w:val="00BD0DBA"/>
    <w:rsid w:val="00BD1550"/>
    <w:rsid w:val="00BE4AA3"/>
    <w:rsid w:val="00BE7AD4"/>
    <w:rsid w:val="00BF48E3"/>
    <w:rsid w:val="00C03744"/>
    <w:rsid w:val="00C07673"/>
    <w:rsid w:val="00C12E49"/>
    <w:rsid w:val="00C146CF"/>
    <w:rsid w:val="00C20190"/>
    <w:rsid w:val="00C22B15"/>
    <w:rsid w:val="00C3467A"/>
    <w:rsid w:val="00C348B1"/>
    <w:rsid w:val="00C5084C"/>
    <w:rsid w:val="00C52DE6"/>
    <w:rsid w:val="00C6205D"/>
    <w:rsid w:val="00C62712"/>
    <w:rsid w:val="00C71ACC"/>
    <w:rsid w:val="00C83F44"/>
    <w:rsid w:val="00C846F1"/>
    <w:rsid w:val="00C9095B"/>
    <w:rsid w:val="00C90EEB"/>
    <w:rsid w:val="00CA2A4D"/>
    <w:rsid w:val="00CB3798"/>
    <w:rsid w:val="00CB56AC"/>
    <w:rsid w:val="00CC215A"/>
    <w:rsid w:val="00CC401A"/>
    <w:rsid w:val="00CC4318"/>
    <w:rsid w:val="00CD165B"/>
    <w:rsid w:val="00CD2879"/>
    <w:rsid w:val="00CD7009"/>
    <w:rsid w:val="00CE5928"/>
    <w:rsid w:val="00D03BCF"/>
    <w:rsid w:val="00D04A95"/>
    <w:rsid w:val="00D0646E"/>
    <w:rsid w:val="00D06CC3"/>
    <w:rsid w:val="00D319FE"/>
    <w:rsid w:val="00D4255C"/>
    <w:rsid w:val="00D453F4"/>
    <w:rsid w:val="00D47DBC"/>
    <w:rsid w:val="00D54943"/>
    <w:rsid w:val="00D55FB6"/>
    <w:rsid w:val="00D563B3"/>
    <w:rsid w:val="00D63201"/>
    <w:rsid w:val="00D63E47"/>
    <w:rsid w:val="00D653DB"/>
    <w:rsid w:val="00D76028"/>
    <w:rsid w:val="00D77432"/>
    <w:rsid w:val="00DA5270"/>
    <w:rsid w:val="00DB2531"/>
    <w:rsid w:val="00DB277C"/>
    <w:rsid w:val="00DB3721"/>
    <w:rsid w:val="00DB6B03"/>
    <w:rsid w:val="00DC1E8A"/>
    <w:rsid w:val="00DC4258"/>
    <w:rsid w:val="00DC7BE2"/>
    <w:rsid w:val="00DC7DB6"/>
    <w:rsid w:val="00DE40D7"/>
    <w:rsid w:val="00DE5838"/>
    <w:rsid w:val="00E01C65"/>
    <w:rsid w:val="00E0797A"/>
    <w:rsid w:val="00E1379F"/>
    <w:rsid w:val="00E14143"/>
    <w:rsid w:val="00E16B9C"/>
    <w:rsid w:val="00E21332"/>
    <w:rsid w:val="00E43044"/>
    <w:rsid w:val="00E513D4"/>
    <w:rsid w:val="00E543FE"/>
    <w:rsid w:val="00E57EF5"/>
    <w:rsid w:val="00E72941"/>
    <w:rsid w:val="00E85F80"/>
    <w:rsid w:val="00E90DCA"/>
    <w:rsid w:val="00EE5616"/>
    <w:rsid w:val="00EF348B"/>
    <w:rsid w:val="00F02595"/>
    <w:rsid w:val="00F0366F"/>
    <w:rsid w:val="00F03B02"/>
    <w:rsid w:val="00F05166"/>
    <w:rsid w:val="00F07007"/>
    <w:rsid w:val="00F12DEB"/>
    <w:rsid w:val="00F27FC9"/>
    <w:rsid w:val="00F313E6"/>
    <w:rsid w:val="00F35A41"/>
    <w:rsid w:val="00F477B3"/>
    <w:rsid w:val="00F5531F"/>
    <w:rsid w:val="00F6399B"/>
    <w:rsid w:val="00F7015F"/>
    <w:rsid w:val="00F7150C"/>
    <w:rsid w:val="00F7412C"/>
    <w:rsid w:val="00F82E42"/>
    <w:rsid w:val="00F8694D"/>
    <w:rsid w:val="00F90301"/>
    <w:rsid w:val="00F95179"/>
    <w:rsid w:val="00FA7B19"/>
    <w:rsid w:val="00FB23E1"/>
    <w:rsid w:val="00FB5706"/>
    <w:rsid w:val="00FC2ACF"/>
    <w:rsid w:val="00FC4779"/>
    <w:rsid w:val="00FD1A04"/>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60204408">
      <w:bodyDiv w:val="1"/>
      <w:marLeft w:val="0"/>
      <w:marRight w:val="0"/>
      <w:marTop w:val="0"/>
      <w:marBottom w:val="0"/>
      <w:divBdr>
        <w:top w:val="none" w:sz="0" w:space="0" w:color="auto"/>
        <w:left w:val="none" w:sz="0" w:space="0" w:color="auto"/>
        <w:bottom w:val="none" w:sz="0" w:space="0" w:color="auto"/>
        <w:right w:val="none" w:sz="0" w:space="0" w:color="auto"/>
      </w:divBdr>
    </w:div>
    <w:div w:id="1173836798">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556771150">
      <w:bodyDiv w:val="1"/>
      <w:marLeft w:val="0"/>
      <w:marRight w:val="0"/>
      <w:marTop w:val="0"/>
      <w:marBottom w:val="0"/>
      <w:divBdr>
        <w:top w:val="none" w:sz="0" w:space="0" w:color="auto"/>
        <w:left w:val="none" w:sz="0" w:space="0" w:color="auto"/>
        <w:bottom w:val="none" w:sz="0" w:space="0" w:color="auto"/>
        <w:right w:val="none" w:sz="0" w:space="0" w:color="auto"/>
      </w:divBdr>
    </w:div>
    <w:div w:id="160676293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publicdomain/zero/%201.0" TargetMode="External"/><Relationship Id="rId18" Type="http://schemas.openxmlformats.org/officeDocument/2006/relationships/hyperlink" Target="https://www.usgs.gov/software/coupled-ground-water-and-surface-water-flow-model-gsflow" TargetMode="External"/><Relationship Id="rId26" Type="http://schemas.openxmlformats.org/officeDocument/2006/relationships/hyperlink" Target="https://doi.org/10.3133/tm6D4" TargetMode="External"/><Relationship Id="rId21" Type="http://schemas.openxmlformats.org/officeDocument/2006/relationships/hyperlink" Target="https://dx.doi.org/10.3133/tm6B7.%20File%20tm6b7_PRMS-IV.pdf" TargetMode="External"/><Relationship Id="rId34" Type="http://schemas.openxmlformats.org/officeDocument/2006/relationships/footer" Target="footer1.xml"/><Relationship Id="rId7" Type="http://schemas.openxmlformats.org/officeDocument/2006/relationships/hyperlink" Target="https://doi.org/10.5066/P9UY8G6L" TargetMode="External"/><Relationship Id="rId12" Type="http://schemas.openxmlformats.org/officeDocument/2006/relationships/hyperlink" Target="https://water.usgs.gov/software/help/notice/)%20" TargetMode="External"/><Relationship Id="rId17" Type="http://schemas.openxmlformats.org/officeDocument/2006/relationships/hyperlink" Target="https://water.usgs.gov/ogw/modflow-nwt/MODFLOW-NWT-Guide/" TargetMode="External"/><Relationship Id="rId25" Type="http://schemas.openxmlformats.org/officeDocument/2006/relationships/hyperlink" Target="https://dx.doi.org/10.3133/tm6D3/" TargetMode="External"/><Relationship Id="rId33" Type="http://schemas.openxmlformats.org/officeDocument/2006/relationships/hyperlink" Target="https://pubs.usgs.gov/sir/2010/5062/pdf/SIR10-5062.pdf" TargetMode="External"/><Relationship Id="rId2" Type="http://schemas.openxmlformats.org/officeDocument/2006/relationships/styles" Target="styles.xml"/><Relationship Id="rId16" Type="http://schemas.openxmlformats.org/officeDocument/2006/relationships/hyperlink" Target="https://water.usgs.gov/ogw/modflow/MODFLOW-2005-Guide/" TargetMode="External"/><Relationship Id="rId20" Type="http://schemas.openxmlformats.org/officeDocument/2006/relationships/hyperlink" Target="https://pubs.usgs.gov/tm/tm6d2/" TargetMode="External"/><Relationship Id="rId29" Type="http://schemas.openxmlformats.org/officeDocument/2006/relationships/hyperlink" Target="https://www.usgs.gov/mission-areas/water-resources/science/modflow-and-related-program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3133/tm6B9" TargetMode="External"/><Relationship Id="rId32" Type="http://schemas.openxmlformats.org/officeDocument/2006/relationships/hyperlink" Target="https://pubs.usgs.gov/of/1996/0151/repor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6b7/" TargetMode="External"/><Relationship Id="rId23" Type="http://schemas.openxmlformats.org/officeDocument/2006/relationships/hyperlink" Target="https://doi.org/10.3133/tm6B8" TargetMode="External"/><Relationship Id="rId28" Type="http://schemas.openxmlformats.org/officeDocument/2006/relationships/hyperlink" Target="https://www.usgs.gov/software/precipitation-runoff-modeling-system-prms%20"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s.usgs.gov/tm/tm6d1/" TargetMode="External"/><Relationship Id="rId31" Type="http://schemas.openxmlformats.org/officeDocument/2006/relationships/hyperlink" Target="https://pubs.usgs.gov/wri/1983/4238/report.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pubs.usgs.gov/sir/2009/5081/pdf/sir20095081.pdf" TargetMode="External"/><Relationship Id="rId27" Type="http://schemas.openxmlformats.org/officeDocument/2006/relationships/hyperlink" Target="https://agupubs.onlinelibrary.wiley.com/doi/full/10.1002/2015JF003789" TargetMode="External"/><Relationship Id="rId30" Type="http://schemas.openxmlformats.org/officeDocument/2006/relationships/hyperlink" Target="http://dx.doi.org/10.3133/tm6A53"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43</Pages>
  <Words>13231</Words>
  <Characters>75422</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16</cp:revision>
  <cp:lastPrinted>2021-02-01T20:34:00Z</cp:lastPrinted>
  <dcterms:created xsi:type="dcterms:W3CDTF">2022-11-09T16:15:00Z</dcterms:created>
  <dcterms:modified xsi:type="dcterms:W3CDTF">2022-11-23T19:59:00Z</dcterms:modified>
</cp:coreProperties>
</file>